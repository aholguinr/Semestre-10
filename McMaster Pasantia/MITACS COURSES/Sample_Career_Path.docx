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C7538" w14:textId="37415985" w:rsidR="001C0F9E" w:rsidRDefault="001C0F9E" w:rsidP="001C0F9E">
      <w:pPr>
        <w:spacing w:after="211"/>
        <w:ind w:left="569" w:hanging="10"/>
        <w:rPr>
          <w:b/>
          <w:sz w:val="28"/>
        </w:rPr>
      </w:pPr>
      <w:r>
        <w:rPr>
          <w:b/>
          <w:sz w:val="28"/>
        </w:rPr>
        <w:t xml:space="preserve">                                </w:t>
      </w:r>
      <w:r w:rsidR="00CF11B6">
        <w:rPr>
          <w:b/>
          <w:sz w:val="28"/>
        </w:rPr>
        <w:t xml:space="preserve">Individual </w:t>
      </w:r>
      <w:r w:rsidR="005240A7">
        <w:rPr>
          <w:b/>
          <w:sz w:val="28"/>
        </w:rPr>
        <w:t>career development plan template</w:t>
      </w:r>
    </w:p>
    <w:p w14:paraId="49F98A48" w14:textId="08CCC9D1" w:rsidR="00150BA8" w:rsidRPr="001C0F9E" w:rsidRDefault="001C0F9E" w:rsidP="001C0F9E">
      <w:pPr>
        <w:spacing w:after="211"/>
        <w:ind w:left="569" w:hanging="10"/>
        <w:rPr>
          <w:b/>
          <w:sz w:val="28"/>
        </w:rPr>
      </w:pPr>
      <w:r>
        <w:rPr>
          <w:b/>
          <w:sz w:val="28"/>
        </w:rPr>
        <w:t xml:space="preserve">                                                            </w:t>
      </w:r>
      <w:r w:rsidR="00150BA8">
        <w:rPr>
          <w:b/>
          <w:sz w:val="28"/>
        </w:rPr>
        <w:t xml:space="preserve">(Sample </w:t>
      </w:r>
      <w:r w:rsidR="005240A7">
        <w:rPr>
          <w:b/>
          <w:sz w:val="28"/>
        </w:rPr>
        <w:t>template</w:t>
      </w:r>
      <w:r w:rsidR="00150BA8">
        <w:rPr>
          <w:b/>
          <w:sz w:val="28"/>
        </w:rPr>
        <w:t>)</w:t>
      </w:r>
    </w:p>
    <w:p w14:paraId="053ADB0E" w14:textId="33671006" w:rsidR="008A1B46" w:rsidRDefault="00CF11B6">
      <w:pPr>
        <w:spacing w:after="57"/>
        <w:ind w:left="569" w:hanging="10"/>
      </w:pPr>
      <w:r>
        <w:rPr>
          <w:b/>
          <w:sz w:val="28"/>
        </w:rPr>
        <w:t>Introduction:</w:t>
      </w:r>
    </w:p>
    <w:p w14:paraId="3DF254F8" w14:textId="2E800172" w:rsidR="008A1B46" w:rsidRPr="001C0F9E" w:rsidRDefault="00CF11B6" w:rsidP="001C0F9E">
      <w:pPr>
        <w:spacing w:after="90" w:line="248" w:lineRule="auto"/>
        <w:ind w:left="644" w:right="48" w:hanging="10"/>
        <w:rPr>
          <w:sz w:val="24"/>
        </w:rPr>
      </w:pPr>
      <w:r>
        <w:rPr>
          <w:sz w:val="24"/>
        </w:rPr>
        <w:t>An Individual Development Plan (IDP) is a set of research, professional</w:t>
      </w:r>
      <w:r w:rsidR="005240A7">
        <w:rPr>
          <w:sz w:val="24"/>
        </w:rPr>
        <w:t>,</w:t>
      </w:r>
      <w:r>
        <w:rPr>
          <w:sz w:val="24"/>
        </w:rPr>
        <w:t xml:space="preserve"> and career development strategies to</w:t>
      </w:r>
      <w:r w:rsidR="001C0F9E">
        <w:rPr>
          <w:sz w:val="24"/>
        </w:rPr>
        <w:t xml:space="preserve"> </w:t>
      </w:r>
      <w:r>
        <w:rPr>
          <w:sz w:val="24"/>
        </w:rPr>
        <w:t xml:space="preserve">help </w:t>
      </w:r>
      <w:r w:rsidR="00EF634F">
        <w:rPr>
          <w:sz w:val="24"/>
        </w:rPr>
        <w:t>you</w:t>
      </w:r>
      <w:r>
        <w:rPr>
          <w:sz w:val="24"/>
        </w:rPr>
        <w:t xml:space="preserve"> achieve success. The IDP is comprised of the following sections:</w:t>
      </w:r>
    </w:p>
    <w:p w14:paraId="14B2805E" w14:textId="359166D2" w:rsidR="008A1B46" w:rsidRDefault="00CF11B6">
      <w:pPr>
        <w:spacing w:after="0" w:line="236" w:lineRule="auto"/>
        <w:ind w:left="596"/>
      </w:pPr>
      <w:r>
        <w:rPr>
          <w:b/>
          <w:sz w:val="24"/>
        </w:rPr>
        <w:t xml:space="preserve">Section I: Research </w:t>
      </w:r>
      <w:r w:rsidR="005509A8">
        <w:rPr>
          <w:b/>
          <w:sz w:val="24"/>
        </w:rPr>
        <w:t>objectives</w:t>
      </w:r>
      <w:r>
        <w:rPr>
          <w:b/>
          <w:sz w:val="24"/>
        </w:rPr>
        <w:t xml:space="preserve">, </w:t>
      </w:r>
      <w:r w:rsidR="005509A8">
        <w:rPr>
          <w:b/>
          <w:sz w:val="24"/>
        </w:rPr>
        <w:t xml:space="preserve">plans </w:t>
      </w:r>
      <w:r>
        <w:rPr>
          <w:b/>
          <w:sz w:val="24"/>
        </w:rPr>
        <w:t xml:space="preserve">and </w:t>
      </w:r>
      <w:r w:rsidR="005509A8">
        <w:rPr>
          <w:b/>
          <w:sz w:val="24"/>
        </w:rPr>
        <w:t>expectations</w:t>
      </w:r>
    </w:p>
    <w:p w14:paraId="1EF35A8F" w14:textId="73EE07E3" w:rsidR="008A1B46" w:rsidRDefault="00CF11B6">
      <w:pPr>
        <w:spacing w:after="80"/>
        <w:ind w:left="596"/>
        <w:rPr>
          <w:sz w:val="24"/>
        </w:rPr>
      </w:pPr>
      <w:r>
        <w:rPr>
          <w:b/>
          <w:sz w:val="24"/>
        </w:rPr>
        <w:t xml:space="preserve">Section II: Professional and </w:t>
      </w:r>
      <w:r w:rsidR="005509A8">
        <w:rPr>
          <w:b/>
          <w:sz w:val="24"/>
        </w:rPr>
        <w:t xml:space="preserve">career development objectives </w:t>
      </w:r>
      <w:r>
        <w:rPr>
          <w:sz w:val="24"/>
        </w:rPr>
        <w:t>(optional)</w:t>
      </w:r>
    </w:p>
    <w:tbl>
      <w:tblPr>
        <w:tblStyle w:val="TableGrid"/>
        <w:tblpPr w:leftFromText="180" w:rightFromText="180" w:vertAnchor="text" w:horzAnchor="margin" w:tblpY="143"/>
        <w:tblW w:w="10605" w:type="dxa"/>
        <w:tblInd w:w="0" w:type="dxa"/>
        <w:tblCellMar>
          <w:top w:w="46" w:type="dxa"/>
          <w:left w:w="108" w:type="dxa"/>
          <w:right w:w="206" w:type="dxa"/>
        </w:tblCellMar>
        <w:tblLook w:val="04A0" w:firstRow="1" w:lastRow="0" w:firstColumn="1" w:lastColumn="0" w:noHBand="0" w:noVBand="1"/>
      </w:tblPr>
      <w:tblGrid>
        <w:gridCol w:w="4788"/>
        <w:gridCol w:w="5817"/>
      </w:tblGrid>
      <w:tr w:rsidR="00A77FF6" w14:paraId="28BDF6CA" w14:textId="77777777" w:rsidTr="0022432C">
        <w:trPr>
          <w:trHeight w:val="278"/>
        </w:trPr>
        <w:tc>
          <w:tcPr>
            <w:tcW w:w="10605" w:type="dxa"/>
            <w:gridSpan w:val="2"/>
            <w:tcBorders>
              <w:top w:val="single" w:sz="12" w:space="0" w:color="auto"/>
              <w:left w:val="single" w:sz="12" w:space="0" w:color="auto"/>
              <w:bottom w:val="single" w:sz="12" w:space="0" w:color="auto"/>
              <w:right w:val="single" w:sz="12" w:space="0" w:color="auto"/>
            </w:tcBorders>
            <w:shd w:val="clear" w:color="auto" w:fill="AEAAAA" w:themeFill="background2" w:themeFillShade="BF"/>
          </w:tcPr>
          <w:p w14:paraId="78E5F391" w14:textId="0DB17A17" w:rsidR="00A77FF6" w:rsidRDefault="00A77FF6" w:rsidP="00A77FF6">
            <w:pPr>
              <w:ind w:left="101"/>
              <w:jc w:val="center"/>
            </w:pPr>
            <w:r>
              <w:rPr>
                <w:b/>
              </w:rPr>
              <w:t xml:space="preserve">The </w:t>
            </w:r>
            <w:r w:rsidR="00FD6562">
              <w:rPr>
                <w:b/>
              </w:rPr>
              <w:t xml:space="preserve">role </w:t>
            </w:r>
            <w:r>
              <w:rPr>
                <w:b/>
              </w:rPr>
              <w:t xml:space="preserve">of the IDP </w:t>
            </w:r>
          </w:p>
        </w:tc>
      </w:tr>
      <w:tr w:rsidR="00A77FF6" w14:paraId="32151786" w14:textId="77777777" w:rsidTr="0022432C">
        <w:trPr>
          <w:trHeight w:val="2474"/>
        </w:trPr>
        <w:tc>
          <w:tcPr>
            <w:tcW w:w="10605" w:type="dxa"/>
            <w:gridSpan w:val="2"/>
            <w:tcBorders>
              <w:top w:val="single" w:sz="12" w:space="0" w:color="auto"/>
              <w:left w:val="single" w:sz="12" w:space="0" w:color="auto"/>
              <w:bottom w:val="single" w:sz="12" w:space="0" w:color="auto"/>
              <w:right w:val="single" w:sz="12" w:space="0" w:color="auto"/>
            </w:tcBorders>
            <w:vAlign w:val="center"/>
          </w:tcPr>
          <w:p w14:paraId="1AB179A1" w14:textId="6CA58A1C" w:rsidR="00A77FF6" w:rsidRDefault="00A77FF6" w:rsidP="00A77FF6">
            <w:pPr>
              <w:numPr>
                <w:ilvl w:val="0"/>
                <w:numId w:val="1"/>
              </w:numPr>
              <w:spacing w:after="36" w:line="239" w:lineRule="auto"/>
              <w:ind w:hanging="360"/>
            </w:pPr>
            <w:r>
              <w:rPr>
                <w:b/>
              </w:rPr>
              <w:t xml:space="preserve">Empowers </w:t>
            </w:r>
            <w:r w:rsidR="00EF634F">
              <w:rPr>
                <w:b/>
              </w:rPr>
              <w:t>you</w:t>
            </w:r>
            <w:r>
              <w:rPr>
                <w:b/>
              </w:rPr>
              <w:t xml:space="preserve"> </w:t>
            </w:r>
            <w:r>
              <w:t xml:space="preserve">to take ownership of </w:t>
            </w:r>
            <w:r w:rsidR="00E0694B">
              <w:t xml:space="preserve">your </w:t>
            </w:r>
            <w:r>
              <w:t>path through a process of self-reflection, assessment, and goal setting.</w:t>
            </w:r>
          </w:p>
          <w:p w14:paraId="2593CB97" w14:textId="793FD195" w:rsidR="00A77FF6" w:rsidRDefault="00A77FF6" w:rsidP="00A77FF6">
            <w:pPr>
              <w:numPr>
                <w:ilvl w:val="0"/>
                <w:numId w:val="1"/>
              </w:numPr>
              <w:spacing w:after="26" w:line="237" w:lineRule="auto"/>
              <w:ind w:hanging="360"/>
            </w:pPr>
            <w:r>
              <w:rPr>
                <w:b/>
              </w:rPr>
              <w:t>Facilitates conversations</w:t>
            </w:r>
            <w:r>
              <w:t xml:space="preserve"> with supervisors, allowing </w:t>
            </w:r>
            <w:r w:rsidR="00E0694B">
              <w:t xml:space="preserve">you </w:t>
            </w:r>
            <w:r>
              <w:t>to verify expectations and seek feedback and guidance for research and career progression.</w:t>
            </w:r>
          </w:p>
          <w:p w14:paraId="31F618E1" w14:textId="719BF08E" w:rsidR="00A77FF6" w:rsidRDefault="00A77FF6" w:rsidP="00A77FF6">
            <w:pPr>
              <w:numPr>
                <w:ilvl w:val="0"/>
                <w:numId w:val="1"/>
              </w:numPr>
              <w:spacing w:after="27" w:line="239" w:lineRule="auto"/>
              <w:ind w:hanging="360"/>
            </w:pPr>
            <w:r>
              <w:rPr>
                <w:b/>
              </w:rPr>
              <w:t>Creates realistic road maps</w:t>
            </w:r>
            <w:r>
              <w:t xml:space="preserve"> for long</w:t>
            </w:r>
            <w:r w:rsidR="002128D1">
              <w:t>-</w:t>
            </w:r>
            <w:r>
              <w:t>term goals, short</w:t>
            </w:r>
            <w:r w:rsidR="00894D89">
              <w:t>-</w:t>
            </w:r>
            <w:r>
              <w:t>term deliverables, progress milestones, and career development.</w:t>
            </w:r>
          </w:p>
          <w:p w14:paraId="49252BFB" w14:textId="77777777" w:rsidR="00A77FF6" w:rsidRDefault="00A77FF6" w:rsidP="00A77FF6">
            <w:pPr>
              <w:numPr>
                <w:ilvl w:val="0"/>
                <w:numId w:val="1"/>
              </w:numPr>
              <w:ind w:hanging="360"/>
            </w:pPr>
            <w:r>
              <w:rPr>
                <w:b/>
              </w:rPr>
              <w:t xml:space="preserve">Helps identify resources, strategies, and mentors </w:t>
            </w:r>
            <w:r>
              <w:t>for targeted research and career goals.</w:t>
            </w:r>
          </w:p>
        </w:tc>
      </w:tr>
      <w:tr w:rsidR="00A77FF6" w14:paraId="7AB39DD8" w14:textId="77777777" w:rsidTr="0022432C">
        <w:trPr>
          <w:trHeight w:val="278"/>
        </w:trPr>
        <w:tc>
          <w:tcPr>
            <w:tcW w:w="4788" w:type="dxa"/>
            <w:tcBorders>
              <w:top w:val="single" w:sz="12" w:space="0" w:color="auto"/>
              <w:left w:val="single" w:sz="12" w:space="0" w:color="auto"/>
              <w:bottom w:val="single" w:sz="12" w:space="0" w:color="auto"/>
              <w:right w:val="single" w:sz="12" w:space="0" w:color="auto"/>
            </w:tcBorders>
            <w:shd w:val="clear" w:color="auto" w:fill="AEAAAA" w:themeFill="background2" w:themeFillShade="BF"/>
          </w:tcPr>
          <w:p w14:paraId="6E343343" w14:textId="48007390" w:rsidR="00A77FF6" w:rsidRDefault="00A77FF6" w:rsidP="00A77FF6">
            <w:r>
              <w:rPr>
                <w:b/>
              </w:rPr>
              <w:t xml:space="preserve">Role of the </w:t>
            </w:r>
            <w:r w:rsidR="00FD6562">
              <w:rPr>
                <w:b/>
              </w:rPr>
              <w:t>intern</w:t>
            </w:r>
            <w:r w:rsidR="00EF634F">
              <w:rPr>
                <w:b/>
              </w:rPr>
              <w:t>/</w:t>
            </w:r>
            <w:r w:rsidR="00FD6562">
              <w:rPr>
                <w:b/>
              </w:rPr>
              <w:t xml:space="preserve">fellow </w:t>
            </w:r>
            <w:r>
              <w:rPr>
                <w:b/>
              </w:rPr>
              <w:t xml:space="preserve">in the IDP </w:t>
            </w:r>
          </w:p>
        </w:tc>
        <w:tc>
          <w:tcPr>
            <w:tcW w:w="5817" w:type="dxa"/>
            <w:tcBorders>
              <w:top w:val="single" w:sz="12" w:space="0" w:color="auto"/>
              <w:left w:val="single" w:sz="12" w:space="0" w:color="auto"/>
              <w:bottom w:val="single" w:sz="12" w:space="0" w:color="auto"/>
              <w:right w:val="single" w:sz="12" w:space="0" w:color="auto"/>
            </w:tcBorders>
            <w:shd w:val="clear" w:color="auto" w:fill="AEAAAA" w:themeFill="background2" w:themeFillShade="BF"/>
          </w:tcPr>
          <w:p w14:paraId="639F8B65" w14:textId="3A9A8854" w:rsidR="00A77FF6" w:rsidRDefault="00A77FF6" w:rsidP="00A77FF6">
            <w:r>
              <w:rPr>
                <w:b/>
              </w:rPr>
              <w:t xml:space="preserve">Role of the </w:t>
            </w:r>
            <w:r w:rsidR="00FD6562">
              <w:rPr>
                <w:b/>
              </w:rPr>
              <w:t>supervisor</w:t>
            </w:r>
            <w:r>
              <w:rPr>
                <w:b/>
              </w:rPr>
              <w:t>/</w:t>
            </w:r>
            <w:r w:rsidR="00FD6562">
              <w:rPr>
                <w:b/>
              </w:rPr>
              <w:t xml:space="preserve">mentor </w:t>
            </w:r>
            <w:r>
              <w:rPr>
                <w:b/>
              </w:rPr>
              <w:t xml:space="preserve">in the IDP </w:t>
            </w:r>
          </w:p>
        </w:tc>
      </w:tr>
      <w:tr w:rsidR="00A77FF6" w14:paraId="0ED44152" w14:textId="77777777" w:rsidTr="0022432C">
        <w:trPr>
          <w:trHeight w:val="2921"/>
        </w:trPr>
        <w:tc>
          <w:tcPr>
            <w:tcW w:w="4788" w:type="dxa"/>
            <w:tcBorders>
              <w:top w:val="single" w:sz="12" w:space="0" w:color="auto"/>
              <w:left w:val="single" w:sz="12" w:space="0" w:color="auto"/>
              <w:bottom w:val="single" w:sz="12" w:space="0" w:color="auto"/>
              <w:right w:val="single" w:sz="12" w:space="0" w:color="auto"/>
            </w:tcBorders>
          </w:tcPr>
          <w:p w14:paraId="57BB66D9" w14:textId="77777777" w:rsidR="00A77FF6" w:rsidRDefault="00A77FF6" w:rsidP="00A77FF6">
            <w:pPr>
              <w:numPr>
                <w:ilvl w:val="0"/>
                <w:numId w:val="2"/>
              </w:numPr>
              <w:spacing w:after="14" w:line="242" w:lineRule="auto"/>
              <w:ind w:right="41" w:hanging="360"/>
            </w:pPr>
            <w:r>
              <w:t>Establish short-term research objectives, action plans and timelines for research progress</w:t>
            </w:r>
          </w:p>
          <w:p w14:paraId="4B656494" w14:textId="77777777" w:rsidR="00A77FF6" w:rsidRDefault="00A77FF6" w:rsidP="00A77FF6">
            <w:pPr>
              <w:numPr>
                <w:ilvl w:val="0"/>
                <w:numId w:val="2"/>
              </w:numPr>
              <w:spacing w:after="100" w:line="241" w:lineRule="auto"/>
              <w:ind w:right="41" w:hanging="360"/>
            </w:pPr>
            <w:r>
              <w:t xml:space="preserve">Clarify and document short-term research objectives </w:t>
            </w:r>
          </w:p>
          <w:p w14:paraId="0BD06220" w14:textId="77777777" w:rsidR="00A77FF6" w:rsidRDefault="00A77FF6" w:rsidP="00A77FF6">
            <w:pPr>
              <w:numPr>
                <w:ilvl w:val="0"/>
                <w:numId w:val="2"/>
              </w:numPr>
              <w:spacing w:after="55" w:line="239" w:lineRule="auto"/>
              <w:ind w:right="41" w:hanging="360"/>
            </w:pPr>
            <w:r>
              <w:t>Identify professional and career development objectives; establish goals, action plans and timelines for progress</w:t>
            </w:r>
          </w:p>
          <w:p w14:paraId="54512FBA" w14:textId="77777777" w:rsidR="00A77FF6" w:rsidRDefault="00A77FF6" w:rsidP="00A77FF6">
            <w:pPr>
              <w:numPr>
                <w:ilvl w:val="0"/>
                <w:numId w:val="2"/>
              </w:numPr>
              <w:ind w:right="41" w:hanging="360"/>
            </w:pPr>
            <w:r>
              <w:t>Create a plan for establishing and engaging a</w:t>
            </w:r>
          </w:p>
          <w:p w14:paraId="49A0E50F" w14:textId="61C09468" w:rsidR="00A77FF6" w:rsidRDefault="006D0E13" w:rsidP="00A77FF6">
            <w:pPr>
              <w:ind w:left="360"/>
            </w:pPr>
            <w:r>
              <w:t xml:space="preserve">mentoring network </w:t>
            </w:r>
            <w:r w:rsidR="00A77FF6">
              <w:t xml:space="preserve">and </w:t>
            </w:r>
            <w:r>
              <w:t>professional</w:t>
            </w:r>
          </w:p>
          <w:p w14:paraId="3C805F45" w14:textId="340A3771" w:rsidR="00A77FF6" w:rsidRDefault="006D0E13" w:rsidP="00A77FF6">
            <w:pPr>
              <w:ind w:left="360"/>
            </w:pPr>
            <w:r>
              <w:t>references</w:t>
            </w:r>
          </w:p>
        </w:tc>
        <w:tc>
          <w:tcPr>
            <w:tcW w:w="5817" w:type="dxa"/>
            <w:tcBorders>
              <w:top w:val="single" w:sz="12" w:space="0" w:color="auto"/>
              <w:left w:val="single" w:sz="12" w:space="0" w:color="auto"/>
              <w:bottom w:val="single" w:sz="12" w:space="0" w:color="auto"/>
              <w:right w:val="single" w:sz="12" w:space="0" w:color="auto"/>
            </w:tcBorders>
          </w:tcPr>
          <w:p w14:paraId="23D3A658" w14:textId="77777777" w:rsidR="00A77FF6" w:rsidRDefault="00A77FF6" w:rsidP="00A77FF6">
            <w:pPr>
              <w:numPr>
                <w:ilvl w:val="0"/>
                <w:numId w:val="3"/>
              </w:numPr>
              <w:spacing w:after="28"/>
              <w:ind w:hanging="363"/>
            </w:pPr>
            <w:r>
              <w:t>Foster a positive and supportive environment for the sharing of constructive feedback</w:t>
            </w:r>
          </w:p>
          <w:p w14:paraId="09A1545D" w14:textId="77777777" w:rsidR="00A77FF6" w:rsidRDefault="00A77FF6" w:rsidP="00A77FF6">
            <w:pPr>
              <w:numPr>
                <w:ilvl w:val="0"/>
                <w:numId w:val="3"/>
              </w:numPr>
              <w:spacing w:after="37" w:line="236" w:lineRule="auto"/>
              <w:ind w:hanging="363"/>
            </w:pPr>
            <w:r>
              <w:t>Discuss research objectives and expectations; help prioritize goals to achieve research milestones</w:t>
            </w:r>
          </w:p>
          <w:p w14:paraId="0D2E37D3" w14:textId="40F23E3C" w:rsidR="00A77FF6" w:rsidRDefault="00A77FF6" w:rsidP="00A77FF6">
            <w:pPr>
              <w:numPr>
                <w:ilvl w:val="0"/>
                <w:numId w:val="3"/>
              </w:numPr>
              <w:spacing w:after="30" w:line="236" w:lineRule="auto"/>
              <w:ind w:hanging="363"/>
            </w:pPr>
            <w:r>
              <w:t xml:space="preserve">Create an open dialogue to help </w:t>
            </w:r>
            <w:r w:rsidR="00C9652F">
              <w:t>interns/fellows</w:t>
            </w:r>
            <w:r>
              <w:t xml:space="preserve"> align goals, skills, and interests with potential career paths</w:t>
            </w:r>
          </w:p>
          <w:p w14:paraId="41204A6E" w14:textId="7C11881B" w:rsidR="00A77FF6" w:rsidRDefault="00A77FF6" w:rsidP="00A77FF6">
            <w:pPr>
              <w:numPr>
                <w:ilvl w:val="0"/>
                <w:numId w:val="3"/>
              </w:numPr>
              <w:ind w:hanging="363"/>
            </w:pPr>
            <w:r>
              <w:t xml:space="preserve">Help </w:t>
            </w:r>
            <w:r w:rsidR="00C9652F">
              <w:t>interns/fellows</w:t>
            </w:r>
            <w:r>
              <w:t xml:space="preserve"> connect with resources and networks to advance research and career development goals</w:t>
            </w:r>
          </w:p>
        </w:tc>
      </w:tr>
    </w:tbl>
    <w:p w14:paraId="7FDA94B7" w14:textId="77777777" w:rsidR="00150BA8" w:rsidRDefault="00150BA8">
      <w:pPr>
        <w:spacing w:after="80"/>
        <w:ind w:left="596"/>
      </w:pPr>
    </w:p>
    <w:p w14:paraId="7F883DF1" w14:textId="77777777" w:rsidR="00150BA8" w:rsidRDefault="00150BA8" w:rsidP="00150BA8">
      <w:pPr>
        <w:spacing w:after="0"/>
        <w:ind w:left="455"/>
        <w:jc w:val="center"/>
        <w:rPr>
          <w:b/>
          <w:bCs/>
          <w:u w:val="single"/>
        </w:rPr>
      </w:pPr>
    </w:p>
    <w:p w14:paraId="28BD445B" w14:textId="77777777" w:rsidR="00A77FF6" w:rsidRDefault="00A77FF6" w:rsidP="00150BA8">
      <w:pPr>
        <w:spacing w:after="0"/>
        <w:ind w:left="455"/>
        <w:jc w:val="center"/>
        <w:rPr>
          <w:b/>
          <w:bCs/>
          <w:u w:val="single"/>
        </w:rPr>
      </w:pPr>
    </w:p>
    <w:p w14:paraId="7FF42FFF" w14:textId="77777777" w:rsidR="00A77FF6" w:rsidRDefault="00A77FF6" w:rsidP="00150BA8">
      <w:pPr>
        <w:spacing w:after="0"/>
        <w:ind w:left="455"/>
        <w:jc w:val="center"/>
        <w:rPr>
          <w:b/>
          <w:bCs/>
          <w:u w:val="single"/>
        </w:rPr>
      </w:pPr>
    </w:p>
    <w:p w14:paraId="55E23AC7" w14:textId="77777777" w:rsidR="00A77FF6" w:rsidRDefault="00A77FF6" w:rsidP="00150BA8">
      <w:pPr>
        <w:spacing w:after="0"/>
        <w:ind w:left="455"/>
        <w:jc w:val="center"/>
        <w:rPr>
          <w:b/>
          <w:bCs/>
          <w:u w:val="single"/>
        </w:rPr>
      </w:pPr>
    </w:p>
    <w:p w14:paraId="62F5C8EB" w14:textId="77777777" w:rsidR="00A77FF6" w:rsidRDefault="00A77FF6" w:rsidP="00150BA8">
      <w:pPr>
        <w:spacing w:after="0"/>
        <w:ind w:left="455"/>
        <w:jc w:val="center"/>
        <w:rPr>
          <w:b/>
          <w:bCs/>
          <w:u w:val="single"/>
        </w:rPr>
      </w:pPr>
    </w:p>
    <w:p w14:paraId="0A29DD67" w14:textId="77777777" w:rsidR="00A77FF6" w:rsidRDefault="00A77FF6" w:rsidP="00150BA8">
      <w:pPr>
        <w:spacing w:after="0"/>
        <w:ind w:left="455"/>
        <w:jc w:val="center"/>
        <w:rPr>
          <w:b/>
          <w:bCs/>
          <w:u w:val="single"/>
        </w:rPr>
      </w:pPr>
    </w:p>
    <w:p w14:paraId="031F7FD4" w14:textId="77777777" w:rsidR="00A77FF6" w:rsidRDefault="00A77FF6" w:rsidP="00150BA8">
      <w:pPr>
        <w:spacing w:after="0"/>
        <w:ind w:left="455"/>
        <w:jc w:val="center"/>
        <w:rPr>
          <w:b/>
          <w:bCs/>
          <w:u w:val="single"/>
        </w:rPr>
      </w:pPr>
    </w:p>
    <w:p w14:paraId="6A779F76" w14:textId="6114051A" w:rsidR="00A77FF6" w:rsidRDefault="00A77FF6" w:rsidP="00150BA8">
      <w:pPr>
        <w:spacing w:after="0"/>
        <w:ind w:left="455"/>
        <w:jc w:val="center"/>
        <w:rPr>
          <w:ins w:id="0" w:author="Valentina Carnevali" w:date="2021-09-28T16:08:00Z"/>
          <w:b/>
          <w:bCs/>
          <w:u w:val="single"/>
        </w:rPr>
      </w:pPr>
    </w:p>
    <w:p w14:paraId="5814A2B7" w14:textId="77777777" w:rsidR="00C65284" w:rsidRDefault="00C65284" w:rsidP="00150BA8">
      <w:pPr>
        <w:spacing w:after="0"/>
        <w:ind w:left="455"/>
        <w:jc w:val="center"/>
        <w:rPr>
          <w:b/>
          <w:bCs/>
          <w:u w:val="single"/>
        </w:rPr>
      </w:pPr>
    </w:p>
    <w:p w14:paraId="0A2D5B99" w14:textId="77777777" w:rsidR="00A77FF6" w:rsidRDefault="00A77FF6" w:rsidP="00150BA8">
      <w:pPr>
        <w:spacing w:after="0"/>
        <w:ind w:left="455"/>
        <w:jc w:val="center"/>
        <w:rPr>
          <w:b/>
          <w:bCs/>
          <w:u w:val="single"/>
        </w:rPr>
      </w:pPr>
    </w:p>
    <w:p w14:paraId="091FAC04" w14:textId="77777777" w:rsidR="00A77FF6" w:rsidRDefault="00A77FF6" w:rsidP="00150BA8">
      <w:pPr>
        <w:spacing w:after="0"/>
        <w:ind w:left="455"/>
        <w:jc w:val="center"/>
        <w:rPr>
          <w:b/>
          <w:bCs/>
          <w:u w:val="single"/>
        </w:rPr>
      </w:pPr>
    </w:p>
    <w:p w14:paraId="7DF5C3BB" w14:textId="509B9023" w:rsidR="008A1B46" w:rsidRPr="00EA1D42" w:rsidRDefault="00EF634F" w:rsidP="00C65284">
      <w:pPr>
        <w:spacing w:after="0"/>
        <w:ind w:left="455"/>
        <w:rPr>
          <w:b/>
          <w:bCs/>
          <w:sz w:val="24"/>
          <w:szCs w:val="24"/>
          <w:u w:val="single"/>
        </w:rPr>
      </w:pPr>
      <w:r w:rsidRPr="00EA1D42">
        <w:rPr>
          <w:b/>
          <w:bCs/>
          <w:sz w:val="24"/>
          <w:szCs w:val="24"/>
          <w:u w:val="single"/>
        </w:rPr>
        <w:lastRenderedPageBreak/>
        <w:t>Intern/</w:t>
      </w:r>
      <w:r w:rsidR="00DA56FA">
        <w:rPr>
          <w:b/>
          <w:bCs/>
          <w:sz w:val="24"/>
          <w:szCs w:val="24"/>
          <w:u w:val="single"/>
        </w:rPr>
        <w:t>f</w:t>
      </w:r>
      <w:r w:rsidR="00DA56FA" w:rsidRPr="00EA1D42">
        <w:rPr>
          <w:b/>
          <w:bCs/>
          <w:sz w:val="24"/>
          <w:szCs w:val="24"/>
          <w:u w:val="single"/>
        </w:rPr>
        <w:t xml:space="preserve">ellow </w:t>
      </w:r>
      <w:r w:rsidR="00CF11B6" w:rsidRPr="00EA1D42">
        <w:rPr>
          <w:b/>
          <w:bCs/>
          <w:sz w:val="24"/>
          <w:szCs w:val="24"/>
          <w:u w:val="single"/>
        </w:rPr>
        <w:t>Individual Development Plan (IDP)</w:t>
      </w:r>
    </w:p>
    <w:p w14:paraId="5862CCE0" w14:textId="77777777" w:rsidR="00150BA8" w:rsidRDefault="00150BA8" w:rsidP="00150BA8">
      <w:pPr>
        <w:spacing w:after="0"/>
      </w:pPr>
    </w:p>
    <w:tbl>
      <w:tblPr>
        <w:tblStyle w:val="TableGrid"/>
        <w:tblW w:w="10620" w:type="dxa"/>
        <w:tblInd w:w="-21" w:type="dxa"/>
        <w:tblCellMar>
          <w:top w:w="58" w:type="dxa"/>
          <w:left w:w="59" w:type="dxa"/>
          <w:right w:w="115" w:type="dxa"/>
        </w:tblCellMar>
        <w:tblLook w:val="04A0" w:firstRow="1" w:lastRow="0" w:firstColumn="1" w:lastColumn="0" w:noHBand="0" w:noVBand="1"/>
      </w:tblPr>
      <w:tblGrid>
        <w:gridCol w:w="2861"/>
        <w:gridCol w:w="213"/>
        <w:gridCol w:w="3149"/>
        <w:gridCol w:w="2884"/>
        <w:gridCol w:w="1513"/>
      </w:tblGrid>
      <w:tr w:rsidR="008A1B46" w14:paraId="4594BD11" w14:textId="77777777" w:rsidTr="00EA1D42">
        <w:trPr>
          <w:trHeight w:val="611"/>
        </w:trPr>
        <w:tc>
          <w:tcPr>
            <w:tcW w:w="6223" w:type="dxa"/>
            <w:gridSpan w:val="3"/>
            <w:tcBorders>
              <w:top w:val="single" w:sz="12" w:space="0" w:color="auto"/>
              <w:left w:val="single" w:sz="12" w:space="0" w:color="auto"/>
              <w:bottom w:val="single" w:sz="12" w:space="0" w:color="auto"/>
              <w:right w:val="single" w:sz="12" w:space="0" w:color="auto"/>
            </w:tcBorders>
          </w:tcPr>
          <w:p w14:paraId="615A9599" w14:textId="77777777" w:rsidR="008A1B46" w:rsidRDefault="00CF11B6">
            <w:pPr>
              <w:ind w:left="7"/>
            </w:pPr>
            <w:r>
              <w:rPr>
                <w:sz w:val="24"/>
              </w:rPr>
              <w:t>Name:</w:t>
            </w:r>
          </w:p>
        </w:tc>
        <w:tc>
          <w:tcPr>
            <w:tcW w:w="4397" w:type="dxa"/>
            <w:gridSpan w:val="2"/>
            <w:tcBorders>
              <w:top w:val="single" w:sz="12" w:space="0" w:color="auto"/>
              <w:left w:val="single" w:sz="12" w:space="0" w:color="auto"/>
              <w:bottom w:val="single" w:sz="12" w:space="0" w:color="auto"/>
              <w:right w:val="single" w:sz="12" w:space="0" w:color="auto"/>
            </w:tcBorders>
          </w:tcPr>
          <w:p w14:paraId="6B2A01D2" w14:textId="77777777" w:rsidR="008A1B46" w:rsidRDefault="00CF11B6">
            <w:pPr>
              <w:ind w:left="52"/>
            </w:pPr>
            <w:r>
              <w:rPr>
                <w:sz w:val="24"/>
              </w:rPr>
              <w:t>Department:</w:t>
            </w:r>
            <w:r>
              <w:rPr>
                <w:color w:val="800000"/>
                <w:sz w:val="24"/>
              </w:rPr>
              <w:t xml:space="preserve"> </w:t>
            </w:r>
          </w:p>
        </w:tc>
      </w:tr>
      <w:tr w:rsidR="008A1B46" w14:paraId="12D21EDA" w14:textId="77777777" w:rsidTr="00EA1D42">
        <w:trPr>
          <w:trHeight w:val="540"/>
        </w:trPr>
        <w:tc>
          <w:tcPr>
            <w:tcW w:w="3074" w:type="dxa"/>
            <w:gridSpan w:val="2"/>
            <w:tcBorders>
              <w:top w:val="single" w:sz="12" w:space="0" w:color="auto"/>
              <w:left w:val="single" w:sz="12" w:space="0" w:color="auto"/>
              <w:bottom w:val="single" w:sz="12" w:space="0" w:color="auto"/>
              <w:right w:val="single" w:sz="12" w:space="0" w:color="auto"/>
            </w:tcBorders>
          </w:tcPr>
          <w:p w14:paraId="7625FEAD" w14:textId="77777777" w:rsidR="008A1B46" w:rsidRDefault="00CF11B6">
            <w:pPr>
              <w:ind w:left="33"/>
            </w:pPr>
            <w:r>
              <w:rPr>
                <w:sz w:val="24"/>
              </w:rPr>
              <w:t xml:space="preserve">Date: </w:t>
            </w:r>
          </w:p>
        </w:tc>
        <w:tc>
          <w:tcPr>
            <w:tcW w:w="7546" w:type="dxa"/>
            <w:gridSpan w:val="3"/>
            <w:tcBorders>
              <w:top w:val="single" w:sz="12" w:space="0" w:color="auto"/>
              <w:left w:val="single" w:sz="12" w:space="0" w:color="auto"/>
              <w:bottom w:val="single" w:sz="12" w:space="0" w:color="auto"/>
              <w:right w:val="single" w:sz="12" w:space="0" w:color="auto"/>
            </w:tcBorders>
          </w:tcPr>
          <w:p w14:paraId="2AA83A52" w14:textId="7AF5700B" w:rsidR="008A1B46" w:rsidRDefault="001C0F9E">
            <w:pPr>
              <w:ind w:left="2"/>
            </w:pPr>
            <w:r>
              <w:rPr>
                <w:sz w:val="24"/>
              </w:rPr>
              <w:t>Mentor/</w:t>
            </w:r>
            <w:r w:rsidR="0001114F">
              <w:rPr>
                <w:sz w:val="24"/>
              </w:rPr>
              <w:t>supervisor</w:t>
            </w:r>
            <w:r w:rsidR="00CF11B6">
              <w:rPr>
                <w:sz w:val="24"/>
              </w:rPr>
              <w:t>:</w:t>
            </w:r>
            <w:r w:rsidR="00CF11B6">
              <w:rPr>
                <w:color w:val="800000"/>
                <w:sz w:val="24"/>
              </w:rPr>
              <w:t xml:space="preserve"> </w:t>
            </w:r>
          </w:p>
        </w:tc>
      </w:tr>
      <w:tr w:rsidR="008A1B46" w14:paraId="51605E4F" w14:textId="77777777" w:rsidTr="00EA1D42">
        <w:trPr>
          <w:trHeight w:val="2238"/>
        </w:trPr>
        <w:tc>
          <w:tcPr>
            <w:tcW w:w="10620" w:type="dxa"/>
            <w:gridSpan w:val="5"/>
            <w:tcBorders>
              <w:top w:val="single" w:sz="12" w:space="0" w:color="auto"/>
              <w:left w:val="single" w:sz="12" w:space="0" w:color="auto"/>
              <w:bottom w:val="single" w:sz="12" w:space="0" w:color="auto"/>
              <w:right w:val="single" w:sz="12" w:space="0" w:color="auto"/>
            </w:tcBorders>
            <w:shd w:val="clear" w:color="auto" w:fill="A7A8A8"/>
          </w:tcPr>
          <w:p w14:paraId="21F65A7A" w14:textId="15864A65" w:rsidR="008A1B46" w:rsidRDefault="00CF11B6">
            <w:pPr>
              <w:ind w:left="69"/>
            </w:pPr>
            <w:r>
              <w:rPr>
                <w:b/>
                <w:sz w:val="24"/>
              </w:rPr>
              <w:t xml:space="preserve">Section I: Research </w:t>
            </w:r>
            <w:r w:rsidR="0001114F">
              <w:rPr>
                <w:b/>
                <w:sz w:val="24"/>
              </w:rPr>
              <w:t>objectives</w:t>
            </w:r>
            <w:r>
              <w:rPr>
                <w:b/>
                <w:sz w:val="24"/>
              </w:rPr>
              <w:t xml:space="preserve">, </w:t>
            </w:r>
            <w:r w:rsidR="0001114F">
              <w:rPr>
                <w:b/>
                <w:sz w:val="24"/>
              </w:rPr>
              <w:t xml:space="preserve">plans </w:t>
            </w:r>
            <w:r>
              <w:rPr>
                <w:b/>
                <w:sz w:val="24"/>
              </w:rPr>
              <w:t xml:space="preserve">and </w:t>
            </w:r>
            <w:r w:rsidR="0001114F">
              <w:rPr>
                <w:b/>
                <w:sz w:val="24"/>
              </w:rPr>
              <w:t xml:space="preserve">expectations </w:t>
            </w:r>
          </w:p>
          <w:p w14:paraId="02F9C687" w14:textId="7780C4EA" w:rsidR="008A1B46" w:rsidRDefault="00CF11B6">
            <w:pPr>
              <w:numPr>
                <w:ilvl w:val="0"/>
                <w:numId w:val="4"/>
              </w:numPr>
              <w:ind w:left="390" w:hanging="236"/>
            </w:pPr>
            <w:r>
              <w:rPr>
                <w:sz w:val="24"/>
              </w:rPr>
              <w:t xml:space="preserve">Schedule a meeting with your </w:t>
            </w:r>
            <w:r w:rsidR="00C9652F">
              <w:rPr>
                <w:sz w:val="24"/>
              </w:rPr>
              <w:t>m</w:t>
            </w:r>
            <w:r w:rsidR="001C0F9E" w:rsidRPr="001C0F9E">
              <w:rPr>
                <w:sz w:val="24"/>
              </w:rPr>
              <w:t>entor/</w:t>
            </w:r>
            <w:r w:rsidR="00C9652F">
              <w:rPr>
                <w:sz w:val="24"/>
              </w:rPr>
              <w:t>s</w:t>
            </w:r>
            <w:r w:rsidR="001C0F9E" w:rsidRPr="001C0F9E">
              <w:rPr>
                <w:sz w:val="24"/>
              </w:rPr>
              <w:t>upervisor</w:t>
            </w:r>
            <w:r w:rsidR="001C0F9E">
              <w:rPr>
                <w:sz w:val="24"/>
              </w:rPr>
              <w:t xml:space="preserve"> </w:t>
            </w:r>
            <w:r>
              <w:rPr>
                <w:sz w:val="24"/>
              </w:rPr>
              <w:t>to discuss Section I</w:t>
            </w:r>
            <w:r w:rsidR="001C0F9E">
              <w:rPr>
                <w:sz w:val="24"/>
              </w:rPr>
              <w:t xml:space="preserve"> </w:t>
            </w:r>
            <w:r w:rsidR="000325AC">
              <w:rPr>
                <w:sz w:val="24"/>
              </w:rPr>
              <w:t xml:space="preserve">and </w:t>
            </w:r>
            <w:r w:rsidR="001C0F9E">
              <w:rPr>
                <w:sz w:val="24"/>
              </w:rPr>
              <w:t>to review the document if desired</w:t>
            </w:r>
            <w:r>
              <w:rPr>
                <w:sz w:val="24"/>
              </w:rPr>
              <w:t>.</w:t>
            </w:r>
          </w:p>
          <w:p w14:paraId="4341D21B" w14:textId="77777777" w:rsidR="008A1B46" w:rsidRDefault="001C0F9E">
            <w:pPr>
              <w:numPr>
                <w:ilvl w:val="0"/>
                <w:numId w:val="4"/>
              </w:numPr>
              <w:ind w:left="390" w:hanging="236"/>
            </w:pPr>
            <w:r>
              <w:rPr>
                <w:sz w:val="24"/>
              </w:rPr>
              <w:t>Make revisions,</w:t>
            </w:r>
            <w:r w:rsidR="00CF11B6">
              <w:rPr>
                <w:sz w:val="24"/>
              </w:rPr>
              <w:t xml:space="preserve"> as necessary.</w:t>
            </w:r>
          </w:p>
          <w:p w14:paraId="4F261DF7" w14:textId="77777777" w:rsidR="008A1B46" w:rsidRDefault="00CF11B6">
            <w:pPr>
              <w:numPr>
                <w:ilvl w:val="0"/>
                <w:numId w:val="4"/>
              </w:numPr>
              <w:ind w:left="390" w:hanging="236"/>
            </w:pPr>
            <w:r>
              <w:rPr>
                <w:sz w:val="24"/>
              </w:rPr>
              <w:t xml:space="preserve">Once revisions are complete, you and your </w:t>
            </w:r>
            <w:r w:rsidR="001C0F9E">
              <w:rPr>
                <w:sz w:val="24"/>
              </w:rPr>
              <w:t xml:space="preserve">supervisor/mentor </w:t>
            </w:r>
            <w:r>
              <w:rPr>
                <w:sz w:val="24"/>
              </w:rPr>
              <w:t>will sign and date Section I D.</w:t>
            </w:r>
          </w:p>
          <w:p w14:paraId="04587A81" w14:textId="77777777" w:rsidR="008A1B46" w:rsidRDefault="001C0F9E">
            <w:pPr>
              <w:numPr>
                <w:ilvl w:val="0"/>
                <w:numId w:val="4"/>
              </w:numPr>
              <w:ind w:left="390" w:hanging="236"/>
            </w:pPr>
            <w:r>
              <w:rPr>
                <w:sz w:val="24"/>
              </w:rPr>
              <w:t>See your supervisor/mentor</w:t>
            </w:r>
            <w:r w:rsidR="00CF11B6">
              <w:rPr>
                <w:sz w:val="24"/>
              </w:rPr>
              <w:t xml:space="preserve"> to discuss proposed revisions to the document</w:t>
            </w:r>
            <w:r>
              <w:rPr>
                <w:sz w:val="24"/>
              </w:rPr>
              <w:t xml:space="preserve"> if desired or as supervisor/mentor requires</w:t>
            </w:r>
            <w:r w:rsidR="00CF11B6">
              <w:rPr>
                <w:sz w:val="24"/>
              </w:rPr>
              <w:t>.</w:t>
            </w:r>
          </w:p>
        </w:tc>
      </w:tr>
      <w:tr w:rsidR="008A1B46" w14:paraId="4BAAA263" w14:textId="77777777" w:rsidTr="00EA1D42">
        <w:trPr>
          <w:trHeight w:val="432"/>
        </w:trPr>
        <w:tc>
          <w:tcPr>
            <w:tcW w:w="10620" w:type="dxa"/>
            <w:gridSpan w:val="5"/>
            <w:tcBorders>
              <w:top w:val="single" w:sz="12" w:space="0" w:color="auto"/>
              <w:left w:val="single" w:sz="12" w:space="0" w:color="auto"/>
              <w:right w:val="single" w:sz="12" w:space="0" w:color="auto"/>
            </w:tcBorders>
            <w:shd w:val="clear" w:color="auto" w:fill="DADADB"/>
          </w:tcPr>
          <w:p w14:paraId="790EE66B" w14:textId="77777777" w:rsidR="008A1B46" w:rsidRDefault="00CF11B6">
            <w:pPr>
              <w:ind w:left="44"/>
            </w:pPr>
            <w:r>
              <w:rPr>
                <w:b/>
                <w:sz w:val="24"/>
              </w:rPr>
              <w:t>A. What are your short-term research objectives?</w:t>
            </w:r>
          </w:p>
        </w:tc>
      </w:tr>
      <w:tr w:rsidR="008A1B46" w:rsidRPr="00150BA8" w14:paraId="06B12740" w14:textId="77777777" w:rsidTr="00EA1D42">
        <w:trPr>
          <w:trHeight w:val="3424"/>
        </w:trPr>
        <w:tc>
          <w:tcPr>
            <w:tcW w:w="10620" w:type="dxa"/>
            <w:gridSpan w:val="5"/>
            <w:tcBorders>
              <w:top w:val="nil"/>
              <w:left w:val="single" w:sz="12" w:space="0" w:color="auto"/>
              <w:bottom w:val="single" w:sz="4" w:space="0" w:color="auto"/>
              <w:right w:val="single" w:sz="12" w:space="0" w:color="auto"/>
            </w:tcBorders>
          </w:tcPr>
          <w:p w14:paraId="6C249232" w14:textId="77777777" w:rsidR="008A1B46" w:rsidRPr="00150BA8" w:rsidRDefault="008A1B46">
            <w:pPr>
              <w:rPr>
                <w:b/>
                <w:bCs/>
              </w:rPr>
            </w:pPr>
          </w:p>
          <w:p w14:paraId="52096706" w14:textId="77777777" w:rsidR="00150BA8" w:rsidRPr="00150BA8" w:rsidRDefault="00150BA8">
            <w:pPr>
              <w:rPr>
                <w:b/>
                <w:bCs/>
              </w:rPr>
            </w:pPr>
          </w:p>
          <w:p w14:paraId="4DC22985" w14:textId="77777777" w:rsidR="00150BA8" w:rsidRPr="00150BA8" w:rsidRDefault="00150BA8">
            <w:pPr>
              <w:rPr>
                <w:b/>
                <w:bCs/>
              </w:rPr>
            </w:pPr>
          </w:p>
          <w:p w14:paraId="2CBFB314" w14:textId="77777777" w:rsidR="00150BA8" w:rsidRPr="00150BA8" w:rsidRDefault="00150BA8">
            <w:pPr>
              <w:rPr>
                <w:b/>
                <w:bCs/>
              </w:rPr>
            </w:pPr>
          </w:p>
          <w:p w14:paraId="5145BEFC" w14:textId="77777777" w:rsidR="00150BA8" w:rsidRPr="00150BA8" w:rsidRDefault="00150BA8">
            <w:pPr>
              <w:rPr>
                <w:b/>
                <w:bCs/>
              </w:rPr>
            </w:pPr>
          </w:p>
          <w:p w14:paraId="7BBCB6A4" w14:textId="77777777" w:rsidR="00150BA8" w:rsidRPr="00150BA8" w:rsidRDefault="00150BA8">
            <w:pPr>
              <w:rPr>
                <w:b/>
                <w:bCs/>
              </w:rPr>
            </w:pPr>
          </w:p>
          <w:p w14:paraId="11B79D67" w14:textId="77777777" w:rsidR="00150BA8" w:rsidRPr="00150BA8" w:rsidRDefault="00150BA8">
            <w:pPr>
              <w:rPr>
                <w:b/>
                <w:bCs/>
              </w:rPr>
            </w:pPr>
          </w:p>
          <w:p w14:paraId="4C1E3A94" w14:textId="77777777" w:rsidR="00150BA8" w:rsidRPr="00150BA8" w:rsidRDefault="00150BA8">
            <w:pPr>
              <w:rPr>
                <w:b/>
                <w:bCs/>
              </w:rPr>
            </w:pPr>
          </w:p>
          <w:p w14:paraId="3EBA2884" w14:textId="77777777" w:rsidR="00150BA8" w:rsidRPr="00150BA8" w:rsidRDefault="00150BA8">
            <w:pPr>
              <w:rPr>
                <w:b/>
                <w:bCs/>
              </w:rPr>
            </w:pPr>
          </w:p>
        </w:tc>
      </w:tr>
      <w:tr w:rsidR="008A1B46" w14:paraId="62E42BFA" w14:textId="77777777" w:rsidTr="00EA1D42">
        <w:trPr>
          <w:trHeight w:val="428"/>
        </w:trPr>
        <w:tc>
          <w:tcPr>
            <w:tcW w:w="10620" w:type="dxa"/>
            <w:gridSpan w:val="5"/>
            <w:tcBorders>
              <w:top w:val="single" w:sz="4" w:space="0" w:color="auto"/>
              <w:left w:val="single" w:sz="12" w:space="0" w:color="auto"/>
              <w:bottom w:val="single" w:sz="4" w:space="0" w:color="000000"/>
              <w:right w:val="single" w:sz="12" w:space="0" w:color="auto"/>
            </w:tcBorders>
            <w:shd w:val="clear" w:color="auto" w:fill="DADADB"/>
          </w:tcPr>
          <w:p w14:paraId="553B66D0" w14:textId="77777777" w:rsidR="008A1B46" w:rsidRDefault="00CF11B6">
            <w:pPr>
              <w:ind w:left="59"/>
            </w:pPr>
            <w:r>
              <w:rPr>
                <w:b/>
                <w:sz w:val="24"/>
              </w:rPr>
              <w:t>B. What is your plan to achieve these research objectives?</w:t>
            </w:r>
          </w:p>
        </w:tc>
      </w:tr>
      <w:tr w:rsidR="008A1B46" w14:paraId="66CA87D1" w14:textId="77777777" w:rsidTr="00EA1D42">
        <w:trPr>
          <w:trHeight w:val="418"/>
        </w:trPr>
        <w:tc>
          <w:tcPr>
            <w:tcW w:w="2861" w:type="dxa"/>
            <w:tcBorders>
              <w:top w:val="single" w:sz="4" w:space="0" w:color="000000"/>
              <w:left w:val="single" w:sz="12" w:space="0" w:color="auto"/>
              <w:bottom w:val="single" w:sz="4" w:space="0" w:color="000000"/>
              <w:right w:val="single" w:sz="4" w:space="0" w:color="000000"/>
            </w:tcBorders>
          </w:tcPr>
          <w:p w14:paraId="6677FDAB" w14:textId="5BE0C14F" w:rsidR="008A1B46" w:rsidRDefault="00CF11B6" w:rsidP="00C9652F">
            <w:r>
              <w:rPr>
                <w:sz w:val="24"/>
              </w:rPr>
              <w:t xml:space="preserve">Research </w:t>
            </w:r>
            <w:r w:rsidR="00EE0A93">
              <w:rPr>
                <w:sz w:val="24"/>
              </w:rPr>
              <w:t>goal</w:t>
            </w:r>
            <w:r>
              <w:rPr>
                <w:sz w:val="24"/>
              </w:rPr>
              <w:t>(s)</w:t>
            </w:r>
          </w:p>
        </w:tc>
        <w:tc>
          <w:tcPr>
            <w:tcW w:w="6246" w:type="dxa"/>
            <w:gridSpan w:val="3"/>
            <w:tcBorders>
              <w:top w:val="single" w:sz="4" w:space="0" w:color="000000"/>
              <w:left w:val="single" w:sz="4" w:space="0" w:color="000000"/>
              <w:bottom w:val="single" w:sz="4" w:space="0" w:color="000000"/>
              <w:right w:val="single" w:sz="4" w:space="0" w:color="000000"/>
            </w:tcBorders>
          </w:tcPr>
          <w:p w14:paraId="244B7FE2" w14:textId="5864CB84" w:rsidR="008A1B46" w:rsidRDefault="00CF11B6" w:rsidP="00C9652F">
            <w:r>
              <w:rPr>
                <w:sz w:val="24"/>
              </w:rPr>
              <w:t xml:space="preserve">Action </w:t>
            </w:r>
            <w:r w:rsidR="00EE0A93">
              <w:rPr>
                <w:sz w:val="24"/>
              </w:rPr>
              <w:t>step</w:t>
            </w:r>
            <w:r>
              <w:rPr>
                <w:sz w:val="24"/>
              </w:rPr>
              <w:t>(s)</w:t>
            </w:r>
          </w:p>
        </w:tc>
        <w:tc>
          <w:tcPr>
            <w:tcW w:w="1513" w:type="dxa"/>
            <w:tcBorders>
              <w:top w:val="single" w:sz="4" w:space="0" w:color="000000"/>
              <w:left w:val="single" w:sz="4" w:space="0" w:color="000000"/>
              <w:bottom w:val="single" w:sz="4" w:space="0" w:color="000000"/>
              <w:right w:val="single" w:sz="12" w:space="0" w:color="auto"/>
            </w:tcBorders>
          </w:tcPr>
          <w:p w14:paraId="7F75D71E" w14:textId="77777777" w:rsidR="008A1B46" w:rsidRDefault="00CF11B6" w:rsidP="00C9652F">
            <w:r>
              <w:rPr>
                <w:sz w:val="24"/>
              </w:rPr>
              <w:t>Timeframe</w:t>
            </w:r>
          </w:p>
        </w:tc>
      </w:tr>
      <w:tr w:rsidR="008A1B46" w14:paraId="01FBB519" w14:textId="77777777" w:rsidTr="00EA1D42">
        <w:trPr>
          <w:trHeight w:val="3193"/>
        </w:trPr>
        <w:tc>
          <w:tcPr>
            <w:tcW w:w="2861" w:type="dxa"/>
            <w:tcBorders>
              <w:top w:val="single" w:sz="4" w:space="0" w:color="000000"/>
              <w:left w:val="single" w:sz="12" w:space="0" w:color="auto"/>
              <w:bottom w:val="single" w:sz="12" w:space="0" w:color="auto"/>
              <w:right w:val="single" w:sz="4" w:space="0" w:color="000000"/>
            </w:tcBorders>
          </w:tcPr>
          <w:p w14:paraId="02C948C0" w14:textId="77777777" w:rsidR="008A1B46" w:rsidRDefault="008A1B46"/>
        </w:tc>
        <w:tc>
          <w:tcPr>
            <w:tcW w:w="6246" w:type="dxa"/>
            <w:gridSpan w:val="3"/>
            <w:tcBorders>
              <w:top w:val="single" w:sz="4" w:space="0" w:color="000000"/>
              <w:left w:val="single" w:sz="4" w:space="0" w:color="000000"/>
              <w:bottom w:val="single" w:sz="12" w:space="0" w:color="auto"/>
              <w:right w:val="single" w:sz="4" w:space="0" w:color="000000"/>
            </w:tcBorders>
          </w:tcPr>
          <w:p w14:paraId="7EF8AFD5" w14:textId="77777777" w:rsidR="008A1B46" w:rsidRDefault="008A1B46"/>
        </w:tc>
        <w:tc>
          <w:tcPr>
            <w:tcW w:w="1513" w:type="dxa"/>
            <w:tcBorders>
              <w:top w:val="single" w:sz="4" w:space="0" w:color="000000"/>
              <w:left w:val="single" w:sz="4" w:space="0" w:color="000000"/>
              <w:bottom w:val="single" w:sz="12" w:space="0" w:color="auto"/>
              <w:right w:val="single" w:sz="12" w:space="0" w:color="auto"/>
            </w:tcBorders>
          </w:tcPr>
          <w:p w14:paraId="257E8687" w14:textId="77777777" w:rsidR="008A1B46" w:rsidRDefault="008A1B46"/>
        </w:tc>
      </w:tr>
    </w:tbl>
    <w:p w14:paraId="305F4192" w14:textId="7A2CF68C" w:rsidR="008A1B46" w:rsidRDefault="00CF11B6">
      <w:pPr>
        <w:spacing w:after="250"/>
        <w:ind w:left="450" w:hanging="10"/>
      </w:pPr>
      <w:r>
        <w:rPr>
          <w:sz w:val="24"/>
        </w:rPr>
        <w:t xml:space="preserve">*With all </w:t>
      </w:r>
      <w:r w:rsidR="00EF2935">
        <w:rPr>
          <w:sz w:val="24"/>
        </w:rPr>
        <w:t>goal setting</w:t>
      </w:r>
      <w:r>
        <w:rPr>
          <w:sz w:val="24"/>
        </w:rPr>
        <w:t xml:space="preserve">, make sure </w:t>
      </w:r>
      <w:r w:rsidR="00EF2935">
        <w:rPr>
          <w:sz w:val="24"/>
        </w:rPr>
        <w:t xml:space="preserve">goals </w:t>
      </w:r>
      <w:r>
        <w:rPr>
          <w:sz w:val="24"/>
        </w:rPr>
        <w:t xml:space="preserve">are </w:t>
      </w:r>
      <w:r>
        <w:rPr>
          <w:b/>
          <w:sz w:val="24"/>
        </w:rPr>
        <w:t>SMART</w:t>
      </w:r>
      <w:r w:rsidR="00EF2935" w:rsidRPr="00C65284">
        <w:rPr>
          <w:bCs/>
          <w:sz w:val="24"/>
        </w:rPr>
        <w:t>—</w:t>
      </w:r>
      <w:r>
        <w:rPr>
          <w:b/>
          <w:sz w:val="24"/>
        </w:rPr>
        <w:t>S</w:t>
      </w:r>
      <w:r>
        <w:rPr>
          <w:sz w:val="24"/>
        </w:rPr>
        <w:t xml:space="preserve">pecific, </w:t>
      </w:r>
      <w:r>
        <w:rPr>
          <w:b/>
          <w:sz w:val="24"/>
        </w:rPr>
        <w:t>M</w:t>
      </w:r>
      <w:r>
        <w:rPr>
          <w:sz w:val="24"/>
        </w:rPr>
        <w:t xml:space="preserve">easurable, </w:t>
      </w:r>
      <w:r>
        <w:rPr>
          <w:b/>
          <w:sz w:val="24"/>
        </w:rPr>
        <w:t>A</w:t>
      </w:r>
      <w:r>
        <w:rPr>
          <w:sz w:val="24"/>
        </w:rPr>
        <w:t xml:space="preserve">chievable, </w:t>
      </w:r>
      <w:r>
        <w:rPr>
          <w:b/>
          <w:sz w:val="24"/>
        </w:rPr>
        <w:t>R</w:t>
      </w:r>
      <w:r>
        <w:rPr>
          <w:sz w:val="24"/>
        </w:rPr>
        <w:t>elevant,</w:t>
      </w:r>
      <w:r>
        <w:rPr>
          <w:b/>
          <w:sz w:val="24"/>
        </w:rPr>
        <w:t xml:space="preserve"> T</w:t>
      </w:r>
      <w:r>
        <w:rPr>
          <w:sz w:val="24"/>
        </w:rPr>
        <w:t>ime</w:t>
      </w:r>
      <w:r w:rsidR="008B3C92">
        <w:rPr>
          <w:sz w:val="24"/>
        </w:rPr>
        <w:t>-</w:t>
      </w:r>
      <w:r>
        <w:rPr>
          <w:sz w:val="24"/>
        </w:rPr>
        <w:t>bound</w:t>
      </w:r>
    </w:p>
    <w:p w14:paraId="51634E70" w14:textId="77777777" w:rsidR="001C0F9E" w:rsidRDefault="001C0F9E">
      <w:pPr>
        <w:spacing w:after="125"/>
        <w:ind w:left="615" w:right="83" w:hanging="10"/>
        <w:jc w:val="center"/>
      </w:pPr>
    </w:p>
    <w:p w14:paraId="69C50BB5" w14:textId="77777777" w:rsidR="008A1B46" w:rsidRDefault="008A1B46" w:rsidP="001C0F9E">
      <w:pPr>
        <w:spacing w:after="125"/>
        <w:ind w:left="615" w:right="83" w:hanging="10"/>
      </w:pPr>
    </w:p>
    <w:tbl>
      <w:tblPr>
        <w:tblStyle w:val="TableGrid"/>
        <w:tblpPr w:leftFromText="180" w:rightFromText="180" w:horzAnchor="margin" w:tblpY="240"/>
        <w:tblW w:w="10599" w:type="dxa"/>
        <w:tblInd w:w="0" w:type="dxa"/>
        <w:tblCellMar>
          <w:left w:w="76" w:type="dxa"/>
          <w:right w:w="115" w:type="dxa"/>
        </w:tblCellMar>
        <w:tblLook w:val="04A0" w:firstRow="1" w:lastRow="0" w:firstColumn="1" w:lastColumn="0" w:noHBand="0" w:noVBand="1"/>
      </w:tblPr>
      <w:tblGrid>
        <w:gridCol w:w="10599"/>
      </w:tblGrid>
      <w:tr w:rsidR="008A1B46" w14:paraId="40C4C225" w14:textId="77777777" w:rsidTr="004D4281">
        <w:trPr>
          <w:trHeight w:val="1192"/>
        </w:trPr>
        <w:tc>
          <w:tcPr>
            <w:tcW w:w="10599" w:type="dxa"/>
            <w:tcBorders>
              <w:top w:val="single" w:sz="12" w:space="0" w:color="auto"/>
              <w:left w:val="single" w:sz="12" w:space="0" w:color="auto"/>
              <w:bottom w:val="single" w:sz="12" w:space="0" w:color="auto"/>
              <w:right w:val="single" w:sz="12" w:space="0" w:color="auto"/>
            </w:tcBorders>
            <w:shd w:val="clear" w:color="auto" w:fill="DADADB"/>
            <w:vAlign w:val="bottom"/>
          </w:tcPr>
          <w:p w14:paraId="475F039B" w14:textId="33E3FA06" w:rsidR="008A1B46" w:rsidRDefault="00CF11B6" w:rsidP="00C37DD6">
            <w:r>
              <w:rPr>
                <w:b/>
                <w:sz w:val="24"/>
              </w:rPr>
              <w:t xml:space="preserve">C. Additional </w:t>
            </w:r>
            <w:r w:rsidR="00EE0A93">
              <w:rPr>
                <w:b/>
                <w:sz w:val="24"/>
              </w:rPr>
              <w:t xml:space="preserve">goals </w:t>
            </w:r>
            <w:r>
              <w:rPr>
                <w:b/>
                <w:sz w:val="24"/>
              </w:rPr>
              <w:t xml:space="preserve">and </w:t>
            </w:r>
            <w:r w:rsidR="00EE0A93">
              <w:rPr>
                <w:b/>
                <w:sz w:val="24"/>
              </w:rPr>
              <w:t xml:space="preserve">expectations during </w:t>
            </w:r>
            <w:r>
              <w:rPr>
                <w:b/>
                <w:sz w:val="24"/>
              </w:rPr>
              <w:t xml:space="preserve">the </w:t>
            </w:r>
            <w:r w:rsidR="00EE0A93">
              <w:rPr>
                <w:b/>
                <w:sz w:val="24"/>
              </w:rPr>
              <w:t>academic appointment</w:t>
            </w:r>
          </w:p>
          <w:p w14:paraId="231A3DE2" w14:textId="77BB4AB9" w:rsidR="008A1B46" w:rsidRDefault="00CF11B6" w:rsidP="00C37DD6">
            <w:r>
              <w:rPr>
                <w:sz w:val="24"/>
              </w:rPr>
              <w:t xml:space="preserve">Jointly with your </w:t>
            </w:r>
            <w:r w:rsidR="00D128F5">
              <w:rPr>
                <w:sz w:val="24"/>
              </w:rPr>
              <w:t>supervisor/mentor</w:t>
            </w:r>
            <w:r>
              <w:rPr>
                <w:sz w:val="24"/>
              </w:rPr>
              <w:t xml:space="preserve">, summarize any additional goals and expectations for your </w:t>
            </w:r>
            <w:r w:rsidR="00EF634F">
              <w:rPr>
                <w:sz w:val="24"/>
              </w:rPr>
              <w:t>academic experience</w:t>
            </w:r>
            <w:r>
              <w:rPr>
                <w:sz w:val="24"/>
              </w:rPr>
              <w:t>, such as publications, presentations, manuscripts, grant/fellowship applications, conference attendance, etc. If applicable, include requir</w:t>
            </w:r>
            <w:r w:rsidR="001C0F9E">
              <w:rPr>
                <w:sz w:val="24"/>
              </w:rPr>
              <w:t>ed</w:t>
            </w:r>
            <w:r>
              <w:rPr>
                <w:sz w:val="24"/>
              </w:rPr>
              <w:t xml:space="preserve"> ex</w:t>
            </w:r>
            <w:r w:rsidR="001C0F9E">
              <w:rPr>
                <w:sz w:val="24"/>
              </w:rPr>
              <w:t>p</w:t>
            </w:r>
            <w:r>
              <w:rPr>
                <w:sz w:val="24"/>
              </w:rPr>
              <w:t>ectations of any sponsoring grant or contract.</w:t>
            </w:r>
          </w:p>
        </w:tc>
      </w:tr>
      <w:tr w:rsidR="008A1B46" w14:paraId="083E160A" w14:textId="77777777" w:rsidTr="00EA1D42">
        <w:trPr>
          <w:trHeight w:val="7797"/>
        </w:trPr>
        <w:tc>
          <w:tcPr>
            <w:tcW w:w="10599" w:type="dxa"/>
            <w:tcBorders>
              <w:top w:val="single" w:sz="12" w:space="0" w:color="auto"/>
              <w:left w:val="single" w:sz="12" w:space="0" w:color="auto"/>
              <w:bottom w:val="single" w:sz="12" w:space="0" w:color="auto"/>
              <w:right w:val="single" w:sz="12" w:space="0" w:color="auto"/>
            </w:tcBorders>
          </w:tcPr>
          <w:p w14:paraId="5758E460" w14:textId="77777777" w:rsidR="008A1B46" w:rsidRDefault="008A1B46" w:rsidP="00C37DD6"/>
        </w:tc>
      </w:tr>
    </w:tbl>
    <w:p w14:paraId="50E024F8" w14:textId="77777777" w:rsidR="00C37DD6" w:rsidRDefault="00C37DD6">
      <w:pPr>
        <w:spacing w:after="250"/>
        <w:ind w:left="579" w:hanging="10"/>
        <w:rPr>
          <w:sz w:val="24"/>
        </w:rPr>
      </w:pPr>
    </w:p>
    <w:p w14:paraId="05CCEF8D" w14:textId="77777777" w:rsidR="00C9652F" w:rsidRDefault="00C9652F" w:rsidP="00C9652F">
      <w:pPr>
        <w:spacing w:after="250"/>
        <w:rPr>
          <w:sz w:val="24"/>
        </w:rPr>
      </w:pPr>
    </w:p>
    <w:p w14:paraId="4171C592" w14:textId="27E73263" w:rsidR="00C37DD6" w:rsidRDefault="00C37DD6">
      <w:pPr>
        <w:spacing w:after="250"/>
        <w:ind w:left="579" w:hanging="10"/>
        <w:rPr>
          <w:sz w:val="24"/>
        </w:rPr>
      </w:pPr>
    </w:p>
    <w:p w14:paraId="6B84D023" w14:textId="6131B630" w:rsidR="00C9652F" w:rsidRDefault="00C9652F">
      <w:pPr>
        <w:spacing w:after="250"/>
        <w:ind w:left="579" w:hanging="10"/>
        <w:rPr>
          <w:sz w:val="24"/>
        </w:rPr>
      </w:pPr>
    </w:p>
    <w:p w14:paraId="4B2749CC" w14:textId="77777777" w:rsidR="00C9652F" w:rsidRDefault="00C9652F">
      <w:pPr>
        <w:spacing w:after="250"/>
        <w:ind w:left="579" w:hanging="10"/>
        <w:rPr>
          <w:sz w:val="24"/>
        </w:rPr>
      </w:pPr>
    </w:p>
    <w:tbl>
      <w:tblPr>
        <w:tblStyle w:val="TableGrid"/>
        <w:tblW w:w="10620" w:type="dxa"/>
        <w:tblInd w:w="-21" w:type="dxa"/>
        <w:tblBorders>
          <w:top w:val="single" w:sz="18" w:space="0" w:color="000000"/>
          <w:left w:val="single" w:sz="18" w:space="0" w:color="000000"/>
          <w:bottom w:val="single" w:sz="18" w:space="0" w:color="000000"/>
          <w:right w:val="single" w:sz="18" w:space="0" w:color="000000"/>
          <w:insideH w:val="single" w:sz="12" w:space="0" w:color="auto"/>
          <w:insideV w:val="single" w:sz="12" w:space="0" w:color="auto"/>
        </w:tblBorders>
        <w:tblLayout w:type="fixed"/>
        <w:tblCellMar>
          <w:top w:w="51" w:type="dxa"/>
          <w:left w:w="463" w:type="dxa"/>
          <w:right w:w="115" w:type="dxa"/>
        </w:tblCellMar>
        <w:tblLook w:val="04A0" w:firstRow="1" w:lastRow="0" w:firstColumn="1" w:lastColumn="0" w:noHBand="0" w:noVBand="1"/>
      </w:tblPr>
      <w:tblGrid>
        <w:gridCol w:w="10620"/>
      </w:tblGrid>
      <w:tr w:rsidR="008A1B46" w14:paraId="7AD660C7" w14:textId="77777777" w:rsidTr="00EA1D42">
        <w:trPr>
          <w:trHeight w:val="312"/>
        </w:trPr>
        <w:tc>
          <w:tcPr>
            <w:tcW w:w="10620" w:type="dxa"/>
            <w:tcBorders>
              <w:top w:val="single" w:sz="12" w:space="0" w:color="auto"/>
              <w:left w:val="single" w:sz="12" w:space="0" w:color="auto"/>
              <w:right w:val="single" w:sz="12" w:space="0" w:color="auto"/>
            </w:tcBorders>
            <w:shd w:val="clear" w:color="auto" w:fill="DADADB"/>
          </w:tcPr>
          <w:p w14:paraId="44B5504D" w14:textId="77777777" w:rsidR="008A1B46" w:rsidRDefault="00CF11B6">
            <w:r>
              <w:rPr>
                <w:b/>
                <w:sz w:val="24"/>
              </w:rPr>
              <w:lastRenderedPageBreak/>
              <w:t>D. Signatures</w:t>
            </w:r>
          </w:p>
        </w:tc>
      </w:tr>
      <w:tr w:rsidR="00E1565B" w14:paraId="66B1639C" w14:textId="77777777" w:rsidTr="00EA1D42">
        <w:trPr>
          <w:trHeight w:val="312"/>
        </w:trPr>
        <w:tc>
          <w:tcPr>
            <w:tcW w:w="10620" w:type="dxa"/>
            <w:tcBorders>
              <w:left w:val="single" w:sz="12" w:space="0" w:color="auto"/>
              <w:bottom w:val="single" w:sz="12" w:space="0" w:color="auto"/>
              <w:right w:val="single" w:sz="12" w:space="0" w:color="auto"/>
            </w:tcBorders>
            <w:shd w:val="clear" w:color="auto" w:fill="auto"/>
          </w:tcPr>
          <w:p w14:paraId="1BCAC912" w14:textId="77777777" w:rsidR="00254C98" w:rsidRDefault="00254C98" w:rsidP="00254C98">
            <w:pPr>
              <w:spacing w:after="12"/>
              <w:ind w:left="360"/>
              <w:rPr>
                <w:sz w:val="24"/>
              </w:rPr>
            </w:pPr>
          </w:p>
          <w:p w14:paraId="4D906997" w14:textId="77777777" w:rsidR="00254C98" w:rsidRDefault="00254C98" w:rsidP="00254C98">
            <w:pPr>
              <w:spacing w:after="12"/>
              <w:ind w:left="360"/>
              <w:rPr>
                <w:sz w:val="24"/>
              </w:rPr>
            </w:pPr>
          </w:p>
          <w:p w14:paraId="382FAC95" w14:textId="77777777" w:rsidR="00254C98" w:rsidRDefault="00254C98" w:rsidP="00254C98">
            <w:pPr>
              <w:spacing w:after="12"/>
              <w:ind w:left="360"/>
              <w:rPr>
                <w:sz w:val="24"/>
              </w:rPr>
            </w:pPr>
          </w:p>
          <w:p w14:paraId="17FCAB18" w14:textId="77777777" w:rsidR="00254C98" w:rsidRDefault="00254C98" w:rsidP="00254C98">
            <w:pPr>
              <w:spacing w:after="12"/>
              <w:ind w:left="360"/>
            </w:pPr>
            <w:r>
              <w:rPr>
                <w:sz w:val="24"/>
              </w:rPr>
              <w:t>I certify that I have reviewed Section I with my supervisor/mentor.</w:t>
            </w:r>
          </w:p>
          <w:p w14:paraId="533C7ED3" w14:textId="77777777" w:rsidR="00254C98" w:rsidRDefault="00254C98" w:rsidP="00254C98">
            <w:pPr>
              <w:spacing w:after="90"/>
              <w:ind w:left="360"/>
            </w:pPr>
            <w:r>
              <w:rPr>
                <w:noProof/>
              </w:rPr>
              <mc:AlternateContent>
                <mc:Choice Requires="wpg">
                  <w:drawing>
                    <wp:inline distT="0" distB="0" distL="0" distR="0" wp14:anchorId="5FB52028" wp14:editId="429F8F26">
                      <wp:extent cx="2436786" cy="524478"/>
                      <wp:effectExtent l="0" t="0" r="0" b="0"/>
                      <wp:docPr id="6034" name="Group 6034"/>
                      <wp:cNvGraphicFramePr/>
                      <a:graphic xmlns:a="http://schemas.openxmlformats.org/drawingml/2006/main">
                        <a:graphicData uri="http://schemas.microsoft.com/office/word/2010/wordprocessingGroup">
                          <wpg:wgp>
                            <wpg:cNvGrpSpPr/>
                            <wpg:grpSpPr>
                              <a:xfrm>
                                <a:off x="0" y="0"/>
                                <a:ext cx="2436786" cy="524478"/>
                                <a:chOff x="0" y="0"/>
                                <a:chExt cx="2436786" cy="524478"/>
                              </a:xfrm>
                            </wpg:grpSpPr>
                            <wps:wsp>
                              <wps:cNvPr id="7410" name="Shape 7410"/>
                              <wps:cNvSpPr/>
                              <wps:spPr>
                                <a:xfrm>
                                  <a:off x="0" y="505406"/>
                                  <a:ext cx="2436786" cy="19072"/>
                                </a:xfrm>
                                <a:custGeom>
                                  <a:avLst/>
                                  <a:gdLst/>
                                  <a:ahLst/>
                                  <a:cxnLst/>
                                  <a:rect l="0" t="0" r="0" b="0"/>
                                  <a:pathLst>
                                    <a:path w="2436786" h="19072">
                                      <a:moveTo>
                                        <a:pt x="0" y="0"/>
                                      </a:moveTo>
                                      <a:lnTo>
                                        <a:pt x="2436786" y="0"/>
                                      </a:lnTo>
                                      <a:lnTo>
                                        <a:pt x="2436786" y="19072"/>
                                      </a:lnTo>
                                      <a:lnTo>
                                        <a:pt x="0" y="19072"/>
                                      </a:lnTo>
                                      <a:lnTo>
                                        <a:pt x="0" y="0"/>
                                      </a:lnTo>
                                    </a:path>
                                  </a:pathLst>
                                </a:custGeom>
                                <a:solidFill>
                                  <a:srgbClr val="000000"/>
                                </a:solidFill>
                                <a:ln w="0" cap="flat">
                                  <a:noFill/>
                                  <a:miter lim="127000"/>
                                </a:ln>
                                <a:effectLst/>
                              </wps:spPr>
                              <wps:bodyPr/>
                            </wps:wsp>
                            <wps:wsp>
                              <wps:cNvPr id="7411" name="Shape 7411"/>
                              <wps:cNvSpPr/>
                              <wps:spPr>
                                <a:xfrm>
                                  <a:off x="0" y="0"/>
                                  <a:ext cx="2436786" cy="505406"/>
                                </a:xfrm>
                                <a:custGeom>
                                  <a:avLst/>
                                  <a:gdLst/>
                                  <a:ahLst/>
                                  <a:cxnLst/>
                                  <a:rect l="0" t="0" r="0" b="0"/>
                                  <a:pathLst>
                                    <a:path w="2436786" h="505406">
                                      <a:moveTo>
                                        <a:pt x="0" y="0"/>
                                      </a:moveTo>
                                      <a:lnTo>
                                        <a:pt x="2436786" y="0"/>
                                      </a:lnTo>
                                      <a:lnTo>
                                        <a:pt x="2436786" y="505406"/>
                                      </a:lnTo>
                                      <a:lnTo>
                                        <a:pt x="0" y="505406"/>
                                      </a:lnTo>
                                      <a:lnTo>
                                        <a:pt x="0" y="0"/>
                                      </a:lnTo>
                                    </a:path>
                                  </a:pathLst>
                                </a:custGeom>
                                <a:solidFill>
                                  <a:srgbClr val="FFFFFF"/>
                                </a:solidFill>
                                <a:ln w="0" cap="flat">
                                  <a:noFill/>
                                  <a:miter lim="127000"/>
                                </a:ln>
                                <a:effectLst/>
                              </wps:spPr>
                              <wps:bodyPr/>
                            </wps:wsp>
                            <wps:wsp>
                              <wps:cNvPr id="7412" name="Shape 7412"/>
                              <wps:cNvSpPr/>
                              <wps:spPr>
                                <a:xfrm>
                                  <a:off x="85668" y="162112"/>
                                  <a:ext cx="218930" cy="343295"/>
                                </a:xfrm>
                                <a:custGeom>
                                  <a:avLst/>
                                  <a:gdLst/>
                                  <a:ahLst/>
                                  <a:cxnLst/>
                                  <a:rect l="0" t="0" r="0" b="0"/>
                                  <a:pathLst>
                                    <a:path w="218930" h="343295">
                                      <a:moveTo>
                                        <a:pt x="0" y="0"/>
                                      </a:moveTo>
                                      <a:lnTo>
                                        <a:pt x="218930" y="0"/>
                                      </a:lnTo>
                                      <a:lnTo>
                                        <a:pt x="218930" y="343295"/>
                                      </a:lnTo>
                                      <a:lnTo>
                                        <a:pt x="0" y="343295"/>
                                      </a:lnTo>
                                      <a:lnTo>
                                        <a:pt x="0" y="0"/>
                                      </a:lnTo>
                                    </a:path>
                                  </a:pathLst>
                                </a:custGeom>
                                <a:solidFill>
                                  <a:srgbClr val="FFFFFF"/>
                                </a:solidFill>
                                <a:ln w="0" cap="flat">
                                  <a:noFill/>
                                  <a:miter lim="127000"/>
                                </a:ln>
                                <a:effectLst/>
                              </wps:spPr>
                              <wps:bodyPr/>
                            </wps:wsp>
                            <wps:wsp>
                              <wps:cNvPr id="441" name="Rectangle 441"/>
                              <wps:cNvSpPr/>
                              <wps:spPr>
                                <a:xfrm>
                                  <a:off x="95190" y="216495"/>
                                  <a:ext cx="270212" cy="381475"/>
                                </a:xfrm>
                                <a:prstGeom prst="rect">
                                  <a:avLst/>
                                </a:prstGeom>
                                <a:ln>
                                  <a:noFill/>
                                </a:ln>
                              </wps:spPr>
                              <wps:txbx>
                                <w:txbxContent>
                                  <w:p w14:paraId="39BCC5F9" w14:textId="77777777" w:rsidR="00254C98" w:rsidRDefault="00254C98" w:rsidP="00254C98">
                                    <w:r>
                                      <w:rPr>
                                        <w:rFonts w:ascii="Arial" w:eastAsia="Arial" w:hAnsi="Arial" w:cs="Arial"/>
                                        <w:sz w:val="48"/>
                                      </w:rPr>
                                      <w:t>X</w:t>
                                    </w:r>
                                  </w:p>
                                </w:txbxContent>
                              </wps:txbx>
                              <wps:bodyPr horzOverflow="overflow" vert="horz" lIns="0" tIns="0" rIns="0" bIns="0" rtlCol="0">
                                <a:noAutofit/>
                              </wps:bodyPr>
                            </wps:wsp>
                            <wps:wsp>
                              <wps:cNvPr id="7413" name="Shape 7413"/>
                              <wps:cNvSpPr/>
                              <wps:spPr>
                                <a:xfrm>
                                  <a:off x="390266" y="28608"/>
                                  <a:ext cx="1960852" cy="476798"/>
                                </a:xfrm>
                                <a:custGeom>
                                  <a:avLst/>
                                  <a:gdLst/>
                                  <a:ahLst/>
                                  <a:cxnLst/>
                                  <a:rect l="0" t="0" r="0" b="0"/>
                                  <a:pathLst>
                                    <a:path w="1960852" h="476798">
                                      <a:moveTo>
                                        <a:pt x="0" y="0"/>
                                      </a:moveTo>
                                      <a:lnTo>
                                        <a:pt x="1960852" y="0"/>
                                      </a:lnTo>
                                      <a:lnTo>
                                        <a:pt x="1960852" y="476798"/>
                                      </a:lnTo>
                                      <a:lnTo>
                                        <a:pt x="0" y="476798"/>
                                      </a:lnTo>
                                      <a:lnTo>
                                        <a:pt x="0" y="0"/>
                                      </a:lnTo>
                                    </a:path>
                                  </a:pathLst>
                                </a:custGeom>
                                <a:solidFill>
                                  <a:srgbClr val="FFFFFF"/>
                                </a:solidFill>
                                <a:ln w="0" cap="flat">
                                  <a:noFill/>
                                  <a:miter lim="127000"/>
                                </a:ln>
                                <a:effectLst/>
                              </wps:spPr>
                              <wps:bodyPr/>
                            </wps:wsp>
                          </wpg:wgp>
                        </a:graphicData>
                      </a:graphic>
                    </wp:inline>
                  </w:drawing>
                </mc:Choice>
                <mc:Fallback>
                  <w:pict>
                    <v:group w14:anchorId="5FB52028" id="Group 6034" o:spid="_x0000_s1026" style="width:191.85pt;height:41.3pt;mso-position-horizontal-relative:char;mso-position-vertical-relative:line" coordsize="24367,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">
                      <v:shape id="Shape 7410" o:spid="_x0000_s1027" style="position:absolute;top:5054;width:24367;height:190;visibility:visible;mso-wrap-style:square;v-text-anchor:top" coordsize="2436786,1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" path="m,l2436786,r,19072l,19072,,e" fillcolor="black" stroked="f" strokeweight="0">
                        <v:stroke miterlimit="83231f" joinstyle="miter"/>
                        <v:path arrowok="t" textboxrect="0,0,2436786,19072"/>
                      </v:shape>
                      <v:shape id="Shape 7411" o:spid="_x0000_s1028" style="position:absolute;width:24367;height:5054;visibility:visible;mso-wrap-style:square;v-text-anchor:top" coordsize="2436786,505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" path="m,l2436786,r,505406l,505406,,e" stroked="f" strokeweight="0">
                        <v:stroke miterlimit="83231f" joinstyle="miter"/>
                        <v:path arrowok="t" textboxrect="0,0,2436786,505406"/>
                      </v:shape>
                      <v:shape id="Shape 7412" o:spid="_x0000_s1029" style="position:absolute;left:856;top:1621;width:2189;height:3433;visibility:visible;mso-wrap-style:square;v-text-anchor:top" coordsize="218930,34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" path="m,l218930,r,343295l,343295,,e" stroked="f" strokeweight="0">
                        <v:stroke miterlimit="83231f" joinstyle="miter"/>
                        <v:path arrowok="t" textboxrect="0,0,218930,343295"/>
                      </v:shape>
                      <v:rect id="Rectangle 441" o:spid="_x0000_s1030" style="position:absolute;left:951;top:2164;width:2703;height:3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14:paraId="39BCC5F9" w14:textId="77777777" w:rsidR="00254C98" w:rsidRDefault="00254C98" w:rsidP="00254C98">
                              <w:r>
                                <w:rPr>
                                  <w:rFonts w:ascii="Arial" w:eastAsia="Arial" w:hAnsi="Arial" w:cs="Arial"/>
                                  <w:sz w:val="48"/>
                                </w:rPr>
                                <w:t>X</w:t>
                              </w:r>
                            </w:p>
                          </w:txbxContent>
                        </v:textbox>
                      </v:rect>
                      <v:shape id="Shape 7413" o:spid="_x0000_s1031" style="position:absolute;left:3902;top:286;width:19609;height:4768;visibility:visible;mso-wrap-style:square;v-text-anchor:top" coordsize="1960852,476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" path="m,l1960852,r,476798l,476798,,e" stroked="f" strokeweight="0">
                        <v:stroke miterlimit="83231f" joinstyle="miter"/>
                        <v:path arrowok="t" textboxrect="0,0,1960852,476798"/>
                      </v:shape>
                      <w10:anchorlock/>
                    </v:group>
                  </w:pict>
                </mc:Fallback>
              </mc:AlternateContent>
            </w:r>
          </w:p>
          <w:p w14:paraId="52DA4CF4" w14:textId="0D14FBE1" w:rsidR="00254C98" w:rsidRDefault="00254C98" w:rsidP="00254C98">
            <w:pPr>
              <w:spacing w:after="602"/>
              <w:ind w:left="510"/>
            </w:pPr>
            <w:r>
              <w:rPr>
                <w:rFonts w:ascii="Segoe UI" w:eastAsia="Segoe UI" w:hAnsi="Segoe UI" w:cs="Segoe UI"/>
                <w:sz w:val="17"/>
              </w:rPr>
              <w:t>Intern/</w:t>
            </w:r>
            <w:r w:rsidR="00D06598">
              <w:rPr>
                <w:rFonts w:ascii="Segoe UI" w:eastAsia="Segoe UI" w:hAnsi="Segoe UI" w:cs="Segoe UI"/>
                <w:sz w:val="17"/>
              </w:rPr>
              <w:t>fellow signature</w:t>
            </w:r>
          </w:p>
          <w:p w14:paraId="1BC7007D" w14:textId="77777777" w:rsidR="00254C98" w:rsidRDefault="00254C98" w:rsidP="00254C98">
            <w:pPr>
              <w:spacing w:after="163"/>
              <w:ind w:left="310"/>
            </w:pPr>
            <w:r>
              <w:rPr>
                <w:noProof/>
              </w:rPr>
              <mc:AlternateContent>
                <mc:Choice Requires="wpg">
                  <w:drawing>
                    <wp:inline distT="0" distB="0" distL="0" distR="0" wp14:anchorId="7E437EDD" wp14:editId="7E66F139">
                      <wp:extent cx="5576316" cy="278892"/>
                      <wp:effectExtent l="0" t="0" r="0" b="0"/>
                      <wp:docPr id="6040" name="Group 6040"/>
                      <wp:cNvGraphicFramePr/>
                      <a:graphic xmlns:a="http://schemas.openxmlformats.org/drawingml/2006/main">
                        <a:graphicData uri="http://schemas.microsoft.com/office/word/2010/wordprocessingGroup">
                          <wpg:wgp>
                            <wpg:cNvGrpSpPr/>
                            <wpg:grpSpPr>
                              <a:xfrm>
                                <a:off x="0" y="0"/>
                                <a:ext cx="5576316" cy="278892"/>
                                <a:chOff x="0" y="0"/>
                                <a:chExt cx="5576316" cy="278892"/>
                              </a:xfrm>
                            </wpg:grpSpPr>
                            <wps:wsp>
                              <wps:cNvPr id="488" name="Shape 488"/>
                              <wps:cNvSpPr/>
                              <wps:spPr>
                                <a:xfrm>
                                  <a:off x="0" y="0"/>
                                  <a:ext cx="2720340" cy="271272"/>
                                </a:xfrm>
                                <a:custGeom>
                                  <a:avLst/>
                                  <a:gdLst/>
                                  <a:ahLst/>
                                  <a:cxnLst/>
                                  <a:rect l="0" t="0" r="0" b="0"/>
                                  <a:pathLst>
                                    <a:path w="2720340" h="271272">
                                      <a:moveTo>
                                        <a:pt x="0" y="0"/>
                                      </a:moveTo>
                                      <a:lnTo>
                                        <a:pt x="2720340" y="0"/>
                                      </a:lnTo>
                                      <a:lnTo>
                                        <a:pt x="2720340" y="271272"/>
                                      </a:lnTo>
                                      <a:lnTo>
                                        <a:pt x="0" y="271272"/>
                                      </a:lnTo>
                                      <a:lnTo>
                                        <a:pt x="0" y="0"/>
                                      </a:lnTo>
                                      <a:close/>
                                    </a:path>
                                  </a:pathLst>
                                </a:custGeom>
                                <a:noFill/>
                                <a:ln w="9144" cap="flat" cmpd="sng" algn="ctr">
                                  <a:solidFill>
                                    <a:srgbClr val="000000"/>
                                  </a:solidFill>
                                  <a:prstDash val="solid"/>
                                  <a:miter lim="101600"/>
                                </a:ln>
                                <a:effectLst/>
                              </wps:spPr>
                              <wps:bodyPr/>
                            </wps:wsp>
                            <wps:wsp>
                              <wps:cNvPr id="489" name="Shape 489"/>
                              <wps:cNvSpPr/>
                              <wps:spPr>
                                <a:xfrm>
                                  <a:off x="2851404" y="7620"/>
                                  <a:ext cx="2724912" cy="271272"/>
                                </a:xfrm>
                                <a:custGeom>
                                  <a:avLst/>
                                  <a:gdLst/>
                                  <a:ahLst/>
                                  <a:cxnLst/>
                                  <a:rect l="0" t="0" r="0" b="0"/>
                                  <a:pathLst>
                                    <a:path w="2724912" h="271272">
                                      <a:moveTo>
                                        <a:pt x="0" y="0"/>
                                      </a:moveTo>
                                      <a:lnTo>
                                        <a:pt x="2724912" y="0"/>
                                      </a:lnTo>
                                      <a:lnTo>
                                        <a:pt x="2724912" y="271272"/>
                                      </a:lnTo>
                                      <a:lnTo>
                                        <a:pt x="0" y="271272"/>
                                      </a:lnTo>
                                      <a:lnTo>
                                        <a:pt x="0" y="0"/>
                                      </a:lnTo>
                                      <a:close/>
                                    </a:path>
                                  </a:pathLst>
                                </a:custGeom>
                                <a:noFill/>
                                <a:ln w="9144" cap="flat" cmpd="sng" algn="ctr">
                                  <a:solidFill>
                                    <a:srgbClr val="000000"/>
                                  </a:solidFill>
                                  <a:prstDash val="solid"/>
                                  <a:miter lim="101600"/>
                                </a:ln>
                                <a:effectLst/>
                              </wps:spPr>
                              <wps:bodyPr/>
                            </wps:wsp>
                          </wpg:wgp>
                        </a:graphicData>
                      </a:graphic>
                    </wp:inline>
                  </w:drawing>
                </mc:Choice>
                <mc:Fallback>
                  <w:pict>
                    <v:group w14:anchorId="66309E0C" id="Group 6040" o:spid="_x0000_s1026" style="width:439.1pt;height:21.95pt;mso-position-horizontal-relative:char;mso-position-vertical-relative:line" coordsize="55763,2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">
                      <v:shape id="Shape 488" o:spid="_x0000_s1027" style="position:absolute;width:27203;height:2712;visibility:visible;mso-wrap-style:square;v-text-anchor:top" coordsize="2720340,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" path="m,l2720340,r,271272l,271272,,xe" filled="f" strokeweight=".72pt">
                        <v:stroke miterlimit="66585f" joinstyle="miter"/>
                        <v:path arrowok="t" textboxrect="0,0,2720340,271272"/>
                      </v:shape>
                      <v:shape id="Shape 489" o:spid="_x0000_s1028" style="position:absolute;left:28514;top:76;width:27249;height:2712;visibility:visible;mso-wrap-style:square;v-text-anchor:top" coordsize="2724912,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" path="m,l2724912,r,271272l,271272,,xe" filled="f" strokeweight=".72pt">
                        <v:stroke miterlimit="66585f" joinstyle="miter"/>
                        <v:path arrowok="t" textboxrect="0,0,2724912,271272"/>
                      </v:shape>
                      <w10:anchorlock/>
                    </v:group>
                  </w:pict>
                </mc:Fallback>
              </mc:AlternateContent>
            </w:r>
          </w:p>
          <w:p w14:paraId="3C6A78B4" w14:textId="790FA620" w:rsidR="00254C98" w:rsidRDefault="00254C98" w:rsidP="00254C98">
            <w:pPr>
              <w:tabs>
                <w:tab w:val="center" w:pos="1037"/>
                <w:tab w:val="center" w:pos="5118"/>
              </w:tabs>
              <w:spacing w:after="855"/>
            </w:pPr>
            <w:r>
              <w:tab/>
            </w:r>
            <w:r>
              <w:rPr>
                <w:sz w:val="24"/>
              </w:rPr>
              <w:t xml:space="preserve">Printed </w:t>
            </w:r>
            <w:r w:rsidR="00D06598">
              <w:rPr>
                <w:sz w:val="24"/>
              </w:rPr>
              <w:t xml:space="preserve">name </w:t>
            </w:r>
            <w:r>
              <w:rPr>
                <w:sz w:val="24"/>
              </w:rPr>
              <w:tab/>
              <w:t xml:space="preserve"> Date </w:t>
            </w:r>
          </w:p>
          <w:p w14:paraId="5BA55B32" w14:textId="77777777" w:rsidR="00254C98" w:rsidRDefault="00254C98" w:rsidP="00254C98">
            <w:pPr>
              <w:spacing w:after="16"/>
              <w:ind w:left="360"/>
            </w:pPr>
            <w:r>
              <w:rPr>
                <w:sz w:val="24"/>
              </w:rPr>
              <w:t xml:space="preserve">I certify that I have reviewed Section I with my intern/fellow. </w:t>
            </w:r>
          </w:p>
          <w:p w14:paraId="71A863C7" w14:textId="77777777" w:rsidR="00254C98" w:rsidRDefault="00254C98" w:rsidP="00254C98">
            <w:pPr>
              <w:spacing w:after="90"/>
              <w:ind w:left="360"/>
            </w:pPr>
            <w:r>
              <w:rPr>
                <w:noProof/>
              </w:rPr>
              <mc:AlternateContent>
                <mc:Choice Requires="wpg">
                  <w:drawing>
                    <wp:inline distT="0" distB="0" distL="0" distR="0" wp14:anchorId="4E410B2C" wp14:editId="30566D61">
                      <wp:extent cx="2436786" cy="523169"/>
                      <wp:effectExtent l="0" t="0" r="0" b="0"/>
                      <wp:docPr id="6037" name="Group 6037"/>
                      <wp:cNvGraphicFramePr/>
                      <a:graphic xmlns:a="http://schemas.openxmlformats.org/drawingml/2006/main">
                        <a:graphicData uri="http://schemas.microsoft.com/office/word/2010/wordprocessingGroup">
                          <wpg:wgp>
                            <wpg:cNvGrpSpPr/>
                            <wpg:grpSpPr>
                              <a:xfrm>
                                <a:off x="0" y="0"/>
                                <a:ext cx="2436786" cy="523169"/>
                                <a:chOff x="0" y="0"/>
                                <a:chExt cx="2436786" cy="523169"/>
                              </a:xfrm>
                            </wpg:grpSpPr>
                            <wps:wsp>
                              <wps:cNvPr id="7418" name="Shape 7418"/>
                              <wps:cNvSpPr/>
                              <wps:spPr>
                                <a:xfrm>
                                  <a:off x="0" y="504144"/>
                                  <a:ext cx="2436786" cy="19024"/>
                                </a:xfrm>
                                <a:custGeom>
                                  <a:avLst/>
                                  <a:gdLst/>
                                  <a:ahLst/>
                                  <a:cxnLst/>
                                  <a:rect l="0" t="0" r="0" b="0"/>
                                  <a:pathLst>
                                    <a:path w="2436786" h="19024">
                                      <a:moveTo>
                                        <a:pt x="0" y="0"/>
                                      </a:moveTo>
                                      <a:lnTo>
                                        <a:pt x="2436786" y="0"/>
                                      </a:lnTo>
                                      <a:lnTo>
                                        <a:pt x="2436786" y="19024"/>
                                      </a:lnTo>
                                      <a:lnTo>
                                        <a:pt x="0" y="19024"/>
                                      </a:lnTo>
                                      <a:lnTo>
                                        <a:pt x="0" y="0"/>
                                      </a:lnTo>
                                    </a:path>
                                  </a:pathLst>
                                </a:custGeom>
                                <a:solidFill>
                                  <a:srgbClr val="000000"/>
                                </a:solidFill>
                                <a:ln w="0" cap="flat">
                                  <a:noFill/>
                                  <a:miter lim="127000"/>
                                </a:ln>
                                <a:effectLst/>
                              </wps:spPr>
                              <wps:bodyPr/>
                            </wps:wsp>
                            <wps:wsp>
                              <wps:cNvPr id="7419" name="Shape 7419"/>
                              <wps:cNvSpPr/>
                              <wps:spPr>
                                <a:xfrm>
                                  <a:off x="0" y="0"/>
                                  <a:ext cx="2436786" cy="504144"/>
                                </a:xfrm>
                                <a:custGeom>
                                  <a:avLst/>
                                  <a:gdLst/>
                                  <a:ahLst/>
                                  <a:cxnLst/>
                                  <a:rect l="0" t="0" r="0" b="0"/>
                                  <a:pathLst>
                                    <a:path w="2436786" h="504144">
                                      <a:moveTo>
                                        <a:pt x="0" y="0"/>
                                      </a:moveTo>
                                      <a:lnTo>
                                        <a:pt x="2436786" y="0"/>
                                      </a:lnTo>
                                      <a:lnTo>
                                        <a:pt x="2436786" y="504144"/>
                                      </a:lnTo>
                                      <a:lnTo>
                                        <a:pt x="0" y="504144"/>
                                      </a:lnTo>
                                      <a:lnTo>
                                        <a:pt x="0" y="0"/>
                                      </a:lnTo>
                                    </a:path>
                                  </a:pathLst>
                                </a:custGeom>
                                <a:solidFill>
                                  <a:srgbClr val="FFFFFF"/>
                                </a:solidFill>
                                <a:ln w="0" cap="flat">
                                  <a:noFill/>
                                  <a:miter lim="127000"/>
                                </a:ln>
                                <a:effectLst/>
                              </wps:spPr>
                              <wps:bodyPr/>
                            </wps:wsp>
                            <wps:wsp>
                              <wps:cNvPr id="7420" name="Shape 7420"/>
                              <wps:cNvSpPr/>
                              <wps:spPr>
                                <a:xfrm>
                                  <a:off x="85668" y="161707"/>
                                  <a:ext cx="218930" cy="342438"/>
                                </a:xfrm>
                                <a:custGeom>
                                  <a:avLst/>
                                  <a:gdLst/>
                                  <a:ahLst/>
                                  <a:cxnLst/>
                                  <a:rect l="0" t="0" r="0" b="0"/>
                                  <a:pathLst>
                                    <a:path w="218930" h="342438">
                                      <a:moveTo>
                                        <a:pt x="0" y="0"/>
                                      </a:moveTo>
                                      <a:lnTo>
                                        <a:pt x="218930" y="0"/>
                                      </a:lnTo>
                                      <a:lnTo>
                                        <a:pt x="218930" y="342438"/>
                                      </a:lnTo>
                                      <a:lnTo>
                                        <a:pt x="0" y="342438"/>
                                      </a:lnTo>
                                      <a:lnTo>
                                        <a:pt x="0" y="0"/>
                                      </a:lnTo>
                                    </a:path>
                                  </a:pathLst>
                                </a:custGeom>
                                <a:solidFill>
                                  <a:srgbClr val="FFFFFF"/>
                                </a:solidFill>
                                <a:ln w="0" cap="flat">
                                  <a:noFill/>
                                  <a:miter lim="127000"/>
                                </a:ln>
                                <a:effectLst/>
                              </wps:spPr>
                              <wps:bodyPr/>
                            </wps:wsp>
                            <wps:wsp>
                              <wps:cNvPr id="469" name="Rectangle 469"/>
                              <wps:cNvSpPr/>
                              <wps:spPr>
                                <a:xfrm>
                                  <a:off x="95190" y="215952"/>
                                  <a:ext cx="270212" cy="380523"/>
                                </a:xfrm>
                                <a:prstGeom prst="rect">
                                  <a:avLst/>
                                </a:prstGeom>
                                <a:ln>
                                  <a:noFill/>
                                </a:ln>
                              </wps:spPr>
                              <wps:txbx>
                                <w:txbxContent>
                                  <w:p w14:paraId="1A03B887" w14:textId="77777777" w:rsidR="00254C98" w:rsidRDefault="00254C98" w:rsidP="00254C98">
                                    <w:r>
                                      <w:rPr>
                                        <w:rFonts w:ascii="Arial" w:eastAsia="Arial" w:hAnsi="Arial" w:cs="Arial"/>
                                        <w:sz w:val="48"/>
                                      </w:rPr>
                                      <w:t>X</w:t>
                                    </w:r>
                                  </w:p>
                                </w:txbxContent>
                              </wps:txbx>
                              <wps:bodyPr horzOverflow="overflow" vert="horz" lIns="0" tIns="0" rIns="0" bIns="0" rtlCol="0">
                                <a:noAutofit/>
                              </wps:bodyPr>
                            </wps:wsp>
                            <wps:wsp>
                              <wps:cNvPr id="7421" name="Shape 7421"/>
                              <wps:cNvSpPr/>
                              <wps:spPr>
                                <a:xfrm>
                                  <a:off x="390266" y="28537"/>
                                  <a:ext cx="1960852" cy="475608"/>
                                </a:xfrm>
                                <a:custGeom>
                                  <a:avLst/>
                                  <a:gdLst/>
                                  <a:ahLst/>
                                  <a:cxnLst/>
                                  <a:rect l="0" t="0" r="0" b="0"/>
                                  <a:pathLst>
                                    <a:path w="1960852" h="475608">
                                      <a:moveTo>
                                        <a:pt x="0" y="0"/>
                                      </a:moveTo>
                                      <a:lnTo>
                                        <a:pt x="1960852" y="0"/>
                                      </a:lnTo>
                                      <a:lnTo>
                                        <a:pt x="1960852" y="475608"/>
                                      </a:lnTo>
                                      <a:lnTo>
                                        <a:pt x="0" y="475608"/>
                                      </a:lnTo>
                                      <a:lnTo>
                                        <a:pt x="0" y="0"/>
                                      </a:lnTo>
                                    </a:path>
                                  </a:pathLst>
                                </a:custGeom>
                                <a:solidFill>
                                  <a:srgbClr val="FFFFFF"/>
                                </a:solidFill>
                                <a:ln w="0" cap="flat">
                                  <a:noFill/>
                                  <a:miter lim="127000"/>
                                </a:ln>
                                <a:effectLst/>
                              </wps:spPr>
                              <wps:bodyPr/>
                            </wps:wsp>
                          </wpg:wgp>
                        </a:graphicData>
                      </a:graphic>
                    </wp:inline>
                  </w:drawing>
                </mc:Choice>
                <mc:Fallback>
                  <w:pict>
                    <v:group w14:anchorId="4E410B2C" id="Group 6037" o:spid="_x0000_s1032" style="width:191.85pt;height:41.2pt;mso-position-horizontal-relative:char;mso-position-vertical-relative:line" coordsize="24367,5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">
                      <v:shape id="Shape 7418" o:spid="_x0000_s1033" style="position:absolute;top:5041;width:24367;height:190;visibility:visible;mso-wrap-style:square;v-text-anchor:top" coordsize="2436786,19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" path="m,l2436786,r,19024l,19024,,e" fillcolor="black" stroked="f" strokeweight="0">
                        <v:stroke miterlimit="83231f" joinstyle="miter"/>
                        <v:path arrowok="t" textboxrect="0,0,2436786,19024"/>
                      </v:shape>
                      <v:shape id="Shape 7419" o:spid="_x0000_s1034" style="position:absolute;width:24367;height:5041;visibility:visible;mso-wrap-style:square;v-text-anchor:top" coordsize="2436786,50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" path="m,l2436786,r,504144l,504144,,e" stroked="f" strokeweight="0">
                        <v:stroke miterlimit="83231f" joinstyle="miter"/>
                        <v:path arrowok="t" textboxrect="0,0,2436786,504144"/>
                      </v:shape>
                      <v:shape id="Shape 7420" o:spid="_x0000_s1035" style="position:absolute;left:856;top:1617;width:2189;height:3424;visibility:visible;mso-wrap-style:square;v-text-anchor:top" coordsize="218930,34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" path="m,l218930,r,342438l,342438,,e" stroked="f" strokeweight="0">
                        <v:stroke miterlimit="83231f" joinstyle="miter"/>
                        <v:path arrowok="t" textboxrect="0,0,218930,342438"/>
                      </v:shape>
                      <v:rect id="Rectangle 469" o:spid="_x0000_s1036" style="position:absolute;left:951;top:2159;width:2703;height:3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1A03B887" w14:textId="77777777" w:rsidR="00254C98" w:rsidRDefault="00254C98" w:rsidP="00254C98">
                              <w:r>
                                <w:rPr>
                                  <w:rFonts w:ascii="Arial" w:eastAsia="Arial" w:hAnsi="Arial" w:cs="Arial"/>
                                  <w:sz w:val="48"/>
                                </w:rPr>
                                <w:t>X</w:t>
                              </w:r>
                            </w:p>
                          </w:txbxContent>
                        </v:textbox>
                      </v:rect>
                      <v:shape id="Shape 7421" o:spid="_x0000_s1037" style="position:absolute;left:3902;top:285;width:19609;height:4756;visibility:visible;mso-wrap-style:square;v-text-anchor:top" coordsize="1960852,475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" path="m,l1960852,r,475608l,475608,,e" stroked="f" strokeweight="0">
                        <v:stroke miterlimit="83231f" joinstyle="miter"/>
                        <v:path arrowok="t" textboxrect="0,0,1960852,475608"/>
                      </v:shape>
                      <w10:anchorlock/>
                    </v:group>
                  </w:pict>
                </mc:Fallback>
              </mc:AlternateContent>
            </w:r>
          </w:p>
          <w:p w14:paraId="6408C898" w14:textId="07B401C0" w:rsidR="00254C98" w:rsidRDefault="00915F1B" w:rsidP="00254C98">
            <w:pPr>
              <w:spacing w:after="621"/>
              <w:ind w:left="510"/>
            </w:pPr>
            <w:r>
              <w:rPr>
                <w:rFonts w:ascii="Segoe UI" w:eastAsia="Segoe UI" w:hAnsi="Segoe UI" w:cs="Segoe UI"/>
                <w:sz w:val="16"/>
              </w:rPr>
              <w:t xml:space="preserve">Supervisor/mentor </w:t>
            </w:r>
            <w:r w:rsidR="00D06598">
              <w:rPr>
                <w:rFonts w:ascii="Segoe UI" w:eastAsia="Segoe UI" w:hAnsi="Segoe UI" w:cs="Segoe UI"/>
                <w:sz w:val="16"/>
              </w:rPr>
              <w:t>signature</w:t>
            </w:r>
          </w:p>
          <w:p w14:paraId="40046070" w14:textId="77777777" w:rsidR="00254C98" w:rsidRDefault="00254C98" w:rsidP="00254C98">
            <w:pPr>
              <w:spacing w:after="144"/>
              <w:ind w:left="384"/>
            </w:pPr>
            <w:r>
              <w:rPr>
                <w:noProof/>
              </w:rPr>
              <mc:AlternateContent>
                <mc:Choice Requires="wpg">
                  <w:drawing>
                    <wp:inline distT="0" distB="0" distL="0" distR="0" wp14:anchorId="7EAEE645" wp14:editId="16C4E293">
                      <wp:extent cx="5576316" cy="277368"/>
                      <wp:effectExtent l="0" t="0" r="0" b="0"/>
                      <wp:docPr id="6042" name="Group 6042"/>
                      <wp:cNvGraphicFramePr/>
                      <a:graphic xmlns:a="http://schemas.openxmlformats.org/drawingml/2006/main">
                        <a:graphicData uri="http://schemas.microsoft.com/office/word/2010/wordprocessingGroup">
                          <wpg:wgp>
                            <wpg:cNvGrpSpPr/>
                            <wpg:grpSpPr>
                              <a:xfrm>
                                <a:off x="0" y="0"/>
                                <a:ext cx="5576316" cy="277368"/>
                                <a:chOff x="0" y="0"/>
                                <a:chExt cx="5576316" cy="277368"/>
                              </a:xfrm>
                            </wpg:grpSpPr>
                            <wps:wsp>
                              <wps:cNvPr id="490" name="Shape 490"/>
                              <wps:cNvSpPr/>
                              <wps:spPr>
                                <a:xfrm>
                                  <a:off x="0" y="0"/>
                                  <a:ext cx="2724912" cy="269748"/>
                                </a:xfrm>
                                <a:custGeom>
                                  <a:avLst/>
                                  <a:gdLst/>
                                  <a:ahLst/>
                                  <a:cxnLst/>
                                  <a:rect l="0" t="0" r="0" b="0"/>
                                  <a:pathLst>
                                    <a:path w="2724912" h="269748">
                                      <a:moveTo>
                                        <a:pt x="0" y="0"/>
                                      </a:moveTo>
                                      <a:lnTo>
                                        <a:pt x="2724912" y="0"/>
                                      </a:lnTo>
                                      <a:lnTo>
                                        <a:pt x="2724912" y="269748"/>
                                      </a:lnTo>
                                      <a:lnTo>
                                        <a:pt x="0" y="269748"/>
                                      </a:lnTo>
                                      <a:lnTo>
                                        <a:pt x="0" y="0"/>
                                      </a:lnTo>
                                      <a:close/>
                                    </a:path>
                                  </a:pathLst>
                                </a:custGeom>
                                <a:noFill/>
                                <a:ln w="9144" cap="flat" cmpd="sng" algn="ctr">
                                  <a:solidFill>
                                    <a:srgbClr val="000000"/>
                                  </a:solidFill>
                                  <a:prstDash val="solid"/>
                                  <a:miter lim="101600"/>
                                </a:ln>
                                <a:effectLst/>
                              </wps:spPr>
                              <wps:bodyPr/>
                            </wps:wsp>
                            <wps:wsp>
                              <wps:cNvPr id="491" name="Shape 491"/>
                              <wps:cNvSpPr/>
                              <wps:spPr>
                                <a:xfrm>
                                  <a:off x="2851404" y="6096"/>
                                  <a:ext cx="2724912" cy="271272"/>
                                </a:xfrm>
                                <a:custGeom>
                                  <a:avLst/>
                                  <a:gdLst/>
                                  <a:ahLst/>
                                  <a:cxnLst/>
                                  <a:rect l="0" t="0" r="0" b="0"/>
                                  <a:pathLst>
                                    <a:path w="2724912" h="271272">
                                      <a:moveTo>
                                        <a:pt x="0" y="0"/>
                                      </a:moveTo>
                                      <a:lnTo>
                                        <a:pt x="2724912" y="0"/>
                                      </a:lnTo>
                                      <a:lnTo>
                                        <a:pt x="2724912" y="271272"/>
                                      </a:lnTo>
                                      <a:lnTo>
                                        <a:pt x="0" y="271272"/>
                                      </a:lnTo>
                                      <a:lnTo>
                                        <a:pt x="0" y="0"/>
                                      </a:lnTo>
                                      <a:close/>
                                    </a:path>
                                  </a:pathLst>
                                </a:custGeom>
                                <a:noFill/>
                                <a:ln w="9144" cap="flat" cmpd="sng" algn="ctr">
                                  <a:solidFill>
                                    <a:srgbClr val="000000"/>
                                  </a:solidFill>
                                  <a:prstDash val="solid"/>
                                  <a:miter lim="101600"/>
                                </a:ln>
                                <a:effectLst/>
                              </wps:spPr>
                              <wps:bodyPr/>
                            </wps:wsp>
                          </wpg:wgp>
                        </a:graphicData>
                      </a:graphic>
                    </wp:inline>
                  </w:drawing>
                </mc:Choice>
                <mc:Fallback>
                  <w:pict>
                    <v:group w14:anchorId="515D315F" id="Group 6042" o:spid="_x0000_s1026" style="width:439.1pt;height:21.85pt;mso-position-horizontal-relative:char;mso-position-vertical-relative:line" coordsize="55763,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">
                      <v:shape id="Shape 490" o:spid="_x0000_s1027" style="position:absolute;width:27249;height:2697;visibility:visible;mso-wrap-style:square;v-text-anchor:top" coordsize="2724912,26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" path="m,l2724912,r,269748l,269748,,xe" filled="f" strokeweight=".72pt">
                        <v:stroke miterlimit="66585f" joinstyle="miter"/>
                        <v:path arrowok="t" textboxrect="0,0,2724912,269748"/>
                      </v:shape>
                      <v:shape id="Shape 491" o:spid="_x0000_s1028" style="position:absolute;left:28514;top:60;width:27249;height:2713;visibility:visible;mso-wrap-style:square;v-text-anchor:top" coordsize="2724912,27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" path="m,l2724912,r,271272l,271272,,xe" filled="f" strokeweight=".72pt">
                        <v:stroke miterlimit="66585f" joinstyle="miter"/>
                        <v:path arrowok="t" textboxrect="0,0,2724912,271272"/>
                      </v:shape>
                      <w10:anchorlock/>
                    </v:group>
                  </w:pict>
                </mc:Fallback>
              </mc:AlternateContent>
            </w:r>
          </w:p>
          <w:p w14:paraId="02F46DC7" w14:textId="1FB3E6CA" w:rsidR="00254C98" w:rsidRDefault="00254C98" w:rsidP="00254C98">
            <w:pPr>
              <w:tabs>
                <w:tab w:val="center" w:pos="1037"/>
                <w:tab w:val="center" w:pos="5118"/>
              </w:tabs>
              <w:rPr>
                <w:sz w:val="24"/>
              </w:rPr>
            </w:pPr>
            <w:r>
              <w:tab/>
            </w:r>
            <w:r>
              <w:rPr>
                <w:sz w:val="24"/>
              </w:rPr>
              <w:t xml:space="preserve">Printed </w:t>
            </w:r>
            <w:r w:rsidR="00915F1B">
              <w:rPr>
                <w:sz w:val="24"/>
              </w:rPr>
              <w:t xml:space="preserve">name </w:t>
            </w:r>
            <w:r>
              <w:rPr>
                <w:sz w:val="24"/>
              </w:rPr>
              <w:tab/>
              <w:t xml:space="preserve"> Date</w:t>
            </w:r>
            <w:r>
              <w:tab/>
            </w:r>
          </w:p>
          <w:p w14:paraId="76240A89" w14:textId="77777777" w:rsidR="00254C98" w:rsidRPr="00F3523F" w:rsidRDefault="00254C98" w:rsidP="00254C98">
            <w:pPr>
              <w:rPr>
                <w:sz w:val="24"/>
              </w:rPr>
            </w:pPr>
          </w:p>
          <w:p w14:paraId="5D216F22" w14:textId="77777777" w:rsidR="00E1565B" w:rsidRDefault="00E1565B">
            <w:pPr>
              <w:rPr>
                <w:b/>
                <w:sz w:val="24"/>
              </w:rPr>
            </w:pPr>
          </w:p>
        </w:tc>
      </w:tr>
    </w:tbl>
    <w:p w14:paraId="3CC73D96" w14:textId="77777777" w:rsidR="009621D8" w:rsidRDefault="009621D8">
      <w:r>
        <w:br w:type="page"/>
      </w:r>
    </w:p>
    <w:tbl>
      <w:tblPr>
        <w:tblStyle w:val="TableGrid"/>
        <w:tblW w:w="10728" w:type="dxa"/>
        <w:tblInd w:w="-123" w:type="dxa"/>
        <w:tblLayout w:type="fixed"/>
        <w:tblCellMar>
          <w:top w:w="40" w:type="dxa"/>
          <w:left w:w="17" w:type="dxa"/>
          <w:right w:w="115" w:type="dxa"/>
        </w:tblCellMar>
        <w:tblLook w:val="04A0" w:firstRow="1" w:lastRow="0" w:firstColumn="1" w:lastColumn="0" w:noHBand="0" w:noVBand="1"/>
      </w:tblPr>
      <w:tblGrid>
        <w:gridCol w:w="152"/>
        <w:gridCol w:w="3730"/>
        <w:gridCol w:w="4140"/>
        <w:gridCol w:w="2534"/>
        <w:gridCol w:w="172"/>
      </w:tblGrid>
      <w:tr w:rsidR="008A1B46" w14:paraId="7E929E10" w14:textId="77777777" w:rsidTr="00EA1D42">
        <w:trPr>
          <w:trHeight w:val="308"/>
        </w:trPr>
        <w:tc>
          <w:tcPr>
            <w:tcW w:w="152" w:type="dxa"/>
            <w:vMerge w:val="restart"/>
            <w:tcBorders>
              <w:top w:val="single" w:sz="12" w:space="0" w:color="auto"/>
              <w:left w:val="single" w:sz="12" w:space="0" w:color="auto"/>
              <w:bottom w:val="nil"/>
              <w:right w:val="nil"/>
            </w:tcBorders>
            <w:shd w:val="clear" w:color="auto" w:fill="A7A8A8"/>
          </w:tcPr>
          <w:p w14:paraId="7E09BD7C" w14:textId="7FAD7750" w:rsidR="008A1B46" w:rsidRDefault="008A1B46"/>
        </w:tc>
        <w:tc>
          <w:tcPr>
            <w:tcW w:w="10404" w:type="dxa"/>
            <w:gridSpan w:val="3"/>
            <w:tcBorders>
              <w:top w:val="single" w:sz="12" w:space="0" w:color="auto"/>
              <w:left w:val="nil"/>
              <w:bottom w:val="nil"/>
              <w:right w:val="nil"/>
            </w:tcBorders>
            <w:shd w:val="clear" w:color="auto" w:fill="A7A8A8"/>
          </w:tcPr>
          <w:p w14:paraId="56B7290B" w14:textId="16BCF78C" w:rsidR="008A1B46" w:rsidRDefault="00CF11B6">
            <w:r>
              <w:rPr>
                <w:b/>
                <w:sz w:val="24"/>
              </w:rPr>
              <w:t xml:space="preserve">Section II: </w:t>
            </w:r>
            <w:r>
              <w:rPr>
                <w:b/>
                <w:i/>
                <w:sz w:val="24"/>
              </w:rPr>
              <w:t>(optional)</w:t>
            </w:r>
            <w:r>
              <w:rPr>
                <w:b/>
                <w:sz w:val="24"/>
              </w:rPr>
              <w:t xml:space="preserve"> Professional and </w:t>
            </w:r>
            <w:r w:rsidR="005D3A85">
              <w:rPr>
                <w:b/>
                <w:sz w:val="24"/>
              </w:rPr>
              <w:t>career d</w:t>
            </w:r>
            <w:r>
              <w:rPr>
                <w:b/>
                <w:sz w:val="24"/>
              </w:rPr>
              <w:t xml:space="preserve">evelopment </w:t>
            </w:r>
            <w:r w:rsidR="005D3A85">
              <w:rPr>
                <w:b/>
                <w:sz w:val="24"/>
              </w:rPr>
              <w:t>objectives</w:t>
            </w:r>
          </w:p>
        </w:tc>
        <w:tc>
          <w:tcPr>
            <w:tcW w:w="172" w:type="dxa"/>
            <w:vMerge w:val="restart"/>
            <w:tcBorders>
              <w:top w:val="single" w:sz="12" w:space="0" w:color="auto"/>
              <w:left w:val="nil"/>
              <w:bottom w:val="nil"/>
              <w:right w:val="single" w:sz="12" w:space="0" w:color="auto"/>
            </w:tcBorders>
            <w:shd w:val="clear" w:color="auto" w:fill="A7A8A8"/>
          </w:tcPr>
          <w:p w14:paraId="4BAE7385" w14:textId="77777777" w:rsidR="008A1B46" w:rsidRDefault="008A1B46"/>
        </w:tc>
      </w:tr>
      <w:tr w:rsidR="008A1B46" w14:paraId="3BE21AAD" w14:textId="77777777" w:rsidTr="00EA1D42">
        <w:tc>
          <w:tcPr>
            <w:tcW w:w="152" w:type="dxa"/>
            <w:vMerge/>
            <w:tcBorders>
              <w:top w:val="nil"/>
              <w:left w:val="single" w:sz="12" w:space="0" w:color="auto"/>
              <w:bottom w:val="nil"/>
              <w:right w:val="nil"/>
            </w:tcBorders>
          </w:tcPr>
          <w:p w14:paraId="59C6C977" w14:textId="77777777" w:rsidR="008A1B46" w:rsidRDefault="008A1B46"/>
        </w:tc>
        <w:tc>
          <w:tcPr>
            <w:tcW w:w="10404" w:type="dxa"/>
            <w:gridSpan w:val="3"/>
            <w:tcBorders>
              <w:top w:val="nil"/>
              <w:left w:val="nil"/>
              <w:bottom w:val="nil"/>
              <w:right w:val="nil"/>
            </w:tcBorders>
            <w:shd w:val="clear" w:color="auto" w:fill="A7A8A8"/>
          </w:tcPr>
          <w:p w14:paraId="3A2BCB99" w14:textId="77777777" w:rsidR="008A1B46" w:rsidRDefault="00CF11B6" w:rsidP="007849C2">
            <w:pPr>
              <w:ind w:right="69" w:firstLine="119"/>
            </w:pPr>
            <w:r>
              <w:rPr>
                <w:i/>
                <w:sz w:val="24"/>
              </w:rPr>
              <w:t>To help identify and define short-term and long-term career and professional objectives, self-assessment tools are recommended. See</w:t>
            </w:r>
            <w:r>
              <w:rPr>
                <w:sz w:val="24"/>
              </w:rPr>
              <w:t xml:space="preserve"> </w:t>
            </w:r>
            <w:r>
              <w:rPr>
                <w:i/>
                <w:sz w:val="24"/>
              </w:rPr>
              <w:t>Appendix I for more details.</w:t>
            </w:r>
          </w:p>
        </w:tc>
        <w:tc>
          <w:tcPr>
            <w:tcW w:w="172" w:type="dxa"/>
            <w:vMerge/>
            <w:tcBorders>
              <w:top w:val="nil"/>
              <w:left w:val="nil"/>
              <w:bottom w:val="nil"/>
              <w:right w:val="single" w:sz="12" w:space="0" w:color="auto"/>
            </w:tcBorders>
          </w:tcPr>
          <w:p w14:paraId="3D2E7F9A" w14:textId="77777777" w:rsidR="008A1B46" w:rsidRDefault="008A1B46"/>
        </w:tc>
      </w:tr>
      <w:tr w:rsidR="008A1B46" w14:paraId="13B8F25E" w14:textId="77777777" w:rsidTr="00EA1D42">
        <w:trPr>
          <w:trHeight w:val="641"/>
        </w:trPr>
        <w:tc>
          <w:tcPr>
            <w:tcW w:w="10728" w:type="dxa"/>
            <w:gridSpan w:val="5"/>
            <w:tcBorders>
              <w:top w:val="nil"/>
              <w:left w:val="single" w:sz="12" w:space="0" w:color="auto"/>
              <w:bottom w:val="single" w:sz="4" w:space="0" w:color="000000"/>
              <w:right w:val="single" w:sz="12" w:space="0" w:color="auto"/>
            </w:tcBorders>
            <w:shd w:val="clear" w:color="auto" w:fill="DADADB"/>
          </w:tcPr>
          <w:p w14:paraId="6C262F9E" w14:textId="1DDFA307" w:rsidR="008A1B46" w:rsidRDefault="00CF11B6">
            <w:pPr>
              <w:spacing w:after="39"/>
              <w:ind w:left="82"/>
            </w:pPr>
            <w:r>
              <w:rPr>
                <w:b/>
                <w:sz w:val="24"/>
              </w:rPr>
              <w:t xml:space="preserve">A. Identify </w:t>
            </w:r>
            <w:r w:rsidR="00862CDB">
              <w:rPr>
                <w:b/>
                <w:sz w:val="24"/>
              </w:rPr>
              <w:t>c</w:t>
            </w:r>
            <w:r>
              <w:rPr>
                <w:b/>
                <w:sz w:val="24"/>
              </w:rPr>
              <w:t xml:space="preserve">areer </w:t>
            </w:r>
            <w:r w:rsidR="00862CDB">
              <w:rPr>
                <w:b/>
                <w:sz w:val="24"/>
              </w:rPr>
              <w:t>objectives</w:t>
            </w:r>
          </w:p>
          <w:p w14:paraId="0FFDB943" w14:textId="77777777" w:rsidR="008A1B46" w:rsidRDefault="00CF11B6">
            <w:pPr>
              <w:ind w:left="11"/>
            </w:pPr>
            <w:r>
              <w:rPr>
                <w:sz w:val="24"/>
              </w:rPr>
              <w:t>Select two different career objectives that match your skills and strengths.</w:t>
            </w:r>
          </w:p>
        </w:tc>
      </w:tr>
      <w:tr w:rsidR="008A1B46" w14:paraId="069804A2" w14:textId="77777777" w:rsidTr="00EA1D42">
        <w:trPr>
          <w:trHeight w:val="632"/>
        </w:trPr>
        <w:tc>
          <w:tcPr>
            <w:tcW w:w="10728" w:type="dxa"/>
            <w:gridSpan w:val="5"/>
            <w:tcBorders>
              <w:top w:val="single" w:sz="4" w:space="0" w:color="000000"/>
              <w:left w:val="single" w:sz="12" w:space="0" w:color="auto"/>
              <w:bottom w:val="single" w:sz="4" w:space="0" w:color="000000"/>
              <w:right w:val="single" w:sz="12" w:space="0" w:color="auto"/>
            </w:tcBorders>
          </w:tcPr>
          <w:p w14:paraId="3936CE60" w14:textId="277DF60C" w:rsidR="008A1B46" w:rsidRDefault="00CF11B6">
            <w:pPr>
              <w:ind w:left="92"/>
            </w:pPr>
            <w:r>
              <w:rPr>
                <w:sz w:val="24"/>
              </w:rPr>
              <w:t xml:space="preserve">Career </w:t>
            </w:r>
            <w:r w:rsidR="00862CDB">
              <w:rPr>
                <w:sz w:val="24"/>
              </w:rPr>
              <w:t xml:space="preserve">objective </w:t>
            </w:r>
            <w:r>
              <w:rPr>
                <w:sz w:val="24"/>
              </w:rPr>
              <w:t xml:space="preserve">1: </w:t>
            </w:r>
          </w:p>
        </w:tc>
      </w:tr>
      <w:tr w:rsidR="008A1B46" w14:paraId="56DF961D" w14:textId="77777777" w:rsidTr="00EA1D42">
        <w:trPr>
          <w:trHeight w:val="519"/>
        </w:trPr>
        <w:tc>
          <w:tcPr>
            <w:tcW w:w="10728" w:type="dxa"/>
            <w:gridSpan w:val="5"/>
            <w:tcBorders>
              <w:top w:val="single" w:sz="4" w:space="0" w:color="000000"/>
              <w:left w:val="single" w:sz="12" w:space="0" w:color="auto"/>
              <w:bottom w:val="single" w:sz="4" w:space="0" w:color="000000"/>
              <w:right w:val="single" w:sz="12" w:space="0" w:color="auto"/>
            </w:tcBorders>
          </w:tcPr>
          <w:p w14:paraId="10F66078" w14:textId="2654EE2C" w:rsidR="008A1B46" w:rsidRDefault="00CF11B6">
            <w:pPr>
              <w:ind w:left="92"/>
            </w:pPr>
            <w:r>
              <w:rPr>
                <w:sz w:val="24"/>
              </w:rPr>
              <w:t xml:space="preserve">Career </w:t>
            </w:r>
            <w:r w:rsidR="00862CDB">
              <w:rPr>
                <w:sz w:val="24"/>
              </w:rPr>
              <w:t xml:space="preserve">objective </w:t>
            </w:r>
            <w:r>
              <w:rPr>
                <w:sz w:val="24"/>
              </w:rPr>
              <w:t xml:space="preserve">2: </w:t>
            </w:r>
          </w:p>
        </w:tc>
      </w:tr>
      <w:tr w:rsidR="008A1B46" w14:paraId="2A2C8A03" w14:textId="77777777" w:rsidTr="00EA1D42">
        <w:trPr>
          <w:trHeight w:val="962"/>
        </w:trPr>
        <w:tc>
          <w:tcPr>
            <w:tcW w:w="10728" w:type="dxa"/>
            <w:gridSpan w:val="5"/>
            <w:tcBorders>
              <w:top w:val="single" w:sz="4" w:space="0" w:color="000000"/>
              <w:left w:val="single" w:sz="12" w:space="0" w:color="auto"/>
              <w:bottom w:val="single" w:sz="4" w:space="0" w:color="000000"/>
              <w:right w:val="single" w:sz="12" w:space="0" w:color="auto"/>
            </w:tcBorders>
            <w:shd w:val="clear" w:color="auto" w:fill="DADADB"/>
          </w:tcPr>
          <w:p w14:paraId="5A8EAB0E" w14:textId="6B95EAD9" w:rsidR="008A1B46" w:rsidRDefault="00CF11B6">
            <w:pPr>
              <w:ind w:left="115"/>
            </w:pPr>
            <w:r>
              <w:rPr>
                <w:b/>
                <w:sz w:val="24"/>
              </w:rPr>
              <w:t xml:space="preserve">B. Set </w:t>
            </w:r>
            <w:r w:rsidR="00862CDB">
              <w:rPr>
                <w:b/>
                <w:sz w:val="24"/>
              </w:rPr>
              <w:t xml:space="preserve">professional </w:t>
            </w:r>
            <w:r>
              <w:rPr>
                <w:b/>
                <w:sz w:val="24"/>
              </w:rPr>
              <w:t xml:space="preserve">and </w:t>
            </w:r>
            <w:r w:rsidR="00862CDB">
              <w:rPr>
                <w:b/>
                <w:sz w:val="24"/>
              </w:rPr>
              <w:t>career development goals</w:t>
            </w:r>
            <w:r>
              <w:rPr>
                <w:b/>
                <w:sz w:val="24"/>
              </w:rPr>
              <w:t>*</w:t>
            </w:r>
          </w:p>
          <w:p w14:paraId="2E450DBB" w14:textId="77777777" w:rsidR="008A1B46" w:rsidRDefault="00CF11B6">
            <w:pPr>
              <w:ind w:left="115"/>
            </w:pPr>
            <w:r>
              <w:rPr>
                <w:sz w:val="24"/>
              </w:rPr>
              <w:t>Identify short-term goals to map out steps to achieve your long-term career objectives.</w:t>
            </w:r>
          </w:p>
        </w:tc>
      </w:tr>
      <w:tr w:rsidR="008A1B46" w14:paraId="722EF6A7" w14:textId="77777777" w:rsidTr="00EA1D42">
        <w:trPr>
          <w:cantSplit/>
        </w:trPr>
        <w:tc>
          <w:tcPr>
            <w:tcW w:w="3882" w:type="dxa"/>
            <w:gridSpan w:val="2"/>
            <w:tcBorders>
              <w:top w:val="single" w:sz="4" w:space="0" w:color="000000"/>
              <w:left w:val="single" w:sz="12" w:space="0" w:color="auto"/>
              <w:bottom w:val="single" w:sz="4" w:space="0" w:color="000000"/>
              <w:right w:val="single" w:sz="2" w:space="0" w:color="000000"/>
            </w:tcBorders>
          </w:tcPr>
          <w:p w14:paraId="09B76F15" w14:textId="4BB4AB46" w:rsidR="008A1B46" w:rsidRDefault="00CF11B6" w:rsidP="003F70A7">
            <w:pPr>
              <w:ind w:left="144" w:right="144"/>
              <w:outlineLvl w:val="0"/>
            </w:pPr>
            <w:r>
              <w:rPr>
                <w:sz w:val="24"/>
              </w:rPr>
              <w:t xml:space="preserve">Professional and </w:t>
            </w:r>
            <w:r w:rsidR="00AD1B7B">
              <w:rPr>
                <w:sz w:val="24"/>
              </w:rPr>
              <w:t>career development goal</w:t>
            </w:r>
            <w:r>
              <w:rPr>
                <w:sz w:val="24"/>
              </w:rPr>
              <w:t>(s)</w:t>
            </w:r>
          </w:p>
        </w:tc>
        <w:tc>
          <w:tcPr>
            <w:tcW w:w="4140" w:type="dxa"/>
            <w:tcBorders>
              <w:top w:val="single" w:sz="4" w:space="0" w:color="000000"/>
              <w:left w:val="single" w:sz="2" w:space="0" w:color="000000"/>
              <w:bottom w:val="single" w:sz="4" w:space="0" w:color="000000"/>
              <w:right w:val="single" w:sz="2" w:space="0" w:color="000000"/>
            </w:tcBorders>
            <w:vAlign w:val="center"/>
          </w:tcPr>
          <w:p w14:paraId="5D2D31DF" w14:textId="6D1B67E1" w:rsidR="008A1B46" w:rsidRDefault="00CF11B6" w:rsidP="003F70A7">
            <w:pPr>
              <w:ind w:left="144" w:right="144"/>
              <w:outlineLvl w:val="0"/>
            </w:pPr>
            <w:r>
              <w:rPr>
                <w:sz w:val="24"/>
              </w:rPr>
              <w:t xml:space="preserve">Action </w:t>
            </w:r>
            <w:r w:rsidR="00AD1B7B">
              <w:rPr>
                <w:sz w:val="24"/>
              </w:rPr>
              <w:t>step</w:t>
            </w:r>
            <w:r>
              <w:rPr>
                <w:sz w:val="24"/>
              </w:rPr>
              <w:t>(s)</w:t>
            </w:r>
          </w:p>
        </w:tc>
        <w:tc>
          <w:tcPr>
            <w:tcW w:w="2706" w:type="dxa"/>
            <w:gridSpan w:val="2"/>
            <w:tcBorders>
              <w:top w:val="single" w:sz="4" w:space="0" w:color="000000"/>
              <w:left w:val="single" w:sz="2" w:space="0" w:color="000000"/>
              <w:bottom w:val="single" w:sz="4" w:space="0" w:color="000000"/>
              <w:right w:val="single" w:sz="12" w:space="0" w:color="auto"/>
            </w:tcBorders>
            <w:vAlign w:val="bottom"/>
          </w:tcPr>
          <w:p w14:paraId="29DF2F86" w14:textId="7B481012" w:rsidR="008A1B46" w:rsidRPr="00F92D47" w:rsidRDefault="00CF11B6" w:rsidP="003F70A7">
            <w:pPr>
              <w:ind w:left="144" w:right="144"/>
              <w:outlineLvl w:val="0"/>
              <w:rPr>
                <w:sz w:val="24"/>
              </w:rPr>
            </w:pPr>
            <w:r>
              <w:rPr>
                <w:sz w:val="24"/>
              </w:rPr>
              <w:t>Timeframe</w:t>
            </w:r>
          </w:p>
        </w:tc>
      </w:tr>
      <w:tr w:rsidR="008A1B46" w14:paraId="5A9D7CAA" w14:textId="77777777" w:rsidTr="00EA1D42">
        <w:trPr>
          <w:trHeight w:val="7992"/>
        </w:trPr>
        <w:tc>
          <w:tcPr>
            <w:tcW w:w="3882" w:type="dxa"/>
            <w:gridSpan w:val="2"/>
            <w:tcBorders>
              <w:top w:val="single" w:sz="4" w:space="0" w:color="000000"/>
              <w:left w:val="single" w:sz="12" w:space="0" w:color="auto"/>
              <w:bottom w:val="single" w:sz="12" w:space="0" w:color="auto"/>
              <w:right w:val="single" w:sz="2" w:space="0" w:color="000000"/>
            </w:tcBorders>
          </w:tcPr>
          <w:p w14:paraId="0EB94FBE" w14:textId="77777777" w:rsidR="008A1B46" w:rsidRDefault="008A1B46" w:rsidP="00075A41">
            <w:pPr>
              <w:ind w:left="144" w:right="144"/>
              <w:outlineLvl w:val="0"/>
            </w:pPr>
          </w:p>
        </w:tc>
        <w:tc>
          <w:tcPr>
            <w:tcW w:w="4140" w:type="dxa"/>
            <w:tcBorders>
              <w:top w:val="single" w:sz="4" w:space="0" w:color="000000"/>
              <w:left w:val="single" w:sz="2" w:space="0" w:color="000000"/>
              <w:bottom w:val="single" w:sz="12" w:space="0" w:color="auto"/>
              <w:right w:val="single" w:sz="2" w:space="0" w:color="000000"/>
            </w:tcBorders>
          </w:tcPr>
          <w:p w14:paraId="7634F53A" w14:textId="77777777" w:rsidR="008A1B46" w:rsidRDefault="008A1B46" w:rsidP="00075A41">
            <w:pPr>
              <w:ind w:left="144" w:right="144"/>
              <w:outlineLvl w:val="0"/>
            </w:pPr>
          </w:p>
        </w:tc>
        <w:tc>
          <w:tcPr>
            <w:tcW w:w="2706" w:type="dxa"/>
            <w:gridSpan w:val="2"/>
            <w:tcBorders>
              <w:top w:val="single" w:sz="4" w:space="0" w:color="000000"/>
              <w:left w:val="single" w:sz="2" w:space="0" w:color="000000"/>
              <w:bottom w:val="single" w:sz="12" w:space="0" w:color="auto"/>
              <w:right w:val="single" w:sz="12" w:space="0" w:color="auto"/>
            </w:tcBorders>
          </w:tcPr>
          <w:p w14:paraId="68B09DAA" w14:textId="0FF022A7" w:rsidR="008A1B46" w:rsidRDefault="008A1B46" w:rsidP="00075A41">
            <w:pPr>
              <w:ind w:left="144" w:right="144"/>
              <w:outlineLvl w:val="0"/>
            </w:pPr>
          </w:p>
        </w:tc>
      </w:tr>
    </w:tbl>
    <w:p w14:paraId="66C473E6" w14:textId="0760ECF8" w:rsidR="009621D8" w:rsidRDefault="00CF11B6">
      <w:pPr>
        <w:spacing w:after="3"/>
        <w:ind w:left="-5" w:right="-15" w:hanging="10"/>
        <w:rPr>
          <w:sz w:val="24"/>
        </w:rPr>
      </w:pPr>
      <w:r>
        <w:rPr>
          <w:sz w:val="24"/>
        </w:rPr>
        <w:t xml:space="preserve">*With all </w:t>
      </w:r>
      <w:r w:rsidR="00DF7F33">
        <w:rPr>
          <w:sz w:val="24"/>
        </w:rPr>
        <w:t>goal setting</w:t>
      </w:r>
      <w:r>
        <w:rPr>
          <w:sz w:val="24"/>
        </w:rPr>
        <w:t xml:space="preserve">, make sure </w:t>
      </w:r>
      <w:r w:rsidR="00DF7F33">
        <w:rPr>
          <w:sz w:val="24"/>
        </w:rPr>
        <w:t xml:space="preserve">goals </w:t>
      </w:r>
      <w:r>
        <w:rPr>
          <w:sz w:val="24"/>
        </w:rPr>
        <w:t xml:space="preserve">are </w:t>
      </w:r>
      <w:r>
        <w:rPr>
          <w:b/>
          <w:sz w:val="24"/>
        </w:rPr>
        <w:t>SMART</w:t>
      </w:r>
      <w:r w:rsidR="00AD1B7B" w:rsidRPr="009A2C67">
        <w:rPr>
          <w:bCs/>
          <w:sz w:val="24"/>
        </w:rPr>
        <w:t>—</w:t>
      </w:r>
      <w:r>
        <w:rPr>
          <w:b/>
          <w:sz w:val="24"/>
        </w:rPr>
        <w:t>S</w:t>
      </w:r>
      <w:r>
        <w:rPr>
          <w:sz w:val="24"/>
        </w:rPr>
        <w:t xml:space="preserve">pecific, </w:t>
      </w:r>
      <w:r>
        <w:rPr>
          <w:b/>
          <w:sz w:val="24"/>
        </w:rPr>
        <w:t>M</w:t>
      </w:r>
      <w:r>
        <w:rPr>
          <w:sz w:val="24"/>
        </w:rPr>
        <w:t xml:space="preserve">easurable, </w:t>
      </w:r>
      <w:r>
        <w:rPr>
          <w:b/>
          <w:sz w:val="24"/>
        </w:rPr>
        <w:t>A</w:t>
      </w:r>
      <w:r>
        <w:rPr>
          <w:sz w:val="24"/>
        </w:rPr>
        <w:t xml:space="preserve">chievable, </w:t>
      </w:r>
      <w:r>
        <w:rPr>
          <w:b/>
          <w:sz w:val="24"/>
        </w:rPr>
        <w:t>R</w:t>
      </w:r>
      <w:r>
        <w:rPr>
          <w:sz w:val="24"/>
        </w:rPr>
        <w:t>elevant,</w:t>
      </w:r>
      <w:r>
        <w:rPr>
          <w:b/>
          <w:sz w:val="24"/>
        </w:rPr>
        <w:t xml:space="preserve"> T</w:t>
      </w:r>
      <w:r>
        <w:rPr>
          <w:sz w:val="24"/>
        </w:rPr>
        <w:t>ime-bound</w:t>
      </w:r>
    </w:p>
    <w:p w14:paraId="562C2851" w14:textId="2AB33261" w:rsidR="008A1B46" w:rsidRDefault="009621D8" w:rsidP="00C65284">
      <w:pPr>
        <w:pPrChange w:id="1" w:author="Valentina Carnevali" w:date="2021-09-28T16:08:00Z">
          <w:pPr>
            <w:spacing w:after="3"/>
            <w:ind w:right="-15"/>
          </w:pPr>
        </w:pPrChange>
      </w:pPr>
      <w:r>
        <w:rPr>
          <w:sz w:val="24"/>
        </w:rPr>
        <w:br w:type="page"/>
      </w:r>
    </w:p>
    <w:tbl>
      <w:tblPr>
        <w:tblStyle w:val="TableGrid"/>
        <w:tblW w:w="10620" w:type="dxa"/>
        <w:tblInd w:w="-21" w:type="dxa"/>
        <w:tblCellMar>
          <w:left w:w="100" w:type="dxa"/>
          <w:right w:w="127" w:type="dxa"/>
        </w:tblCellMar>
        <w:tblLook w:val="04A0" w:firstRow="1" w:lastRow="0" w:firstColumn="1" w:lastColumn="0" w:noHBand="0" w:noVBand="1"/>
      </w:tblPr>
      <w:tblGrid>
        <w:gridCol w:w="4140"/>
        <w:gridCol w:w="2880"/>
        <w:gridCol w:w="3600"/>
      </w:tblGrid>
      <w:tr w:rsidR="008A1B46" w14:paraId="2E9BA54C" w14:textId="77777777" w:rsidTr="00EA1D42">
        <w:trPr>
          <w:trHeight w:val="3066"/>
        </w:trPr>
        <w:tc>
          <w:tcPr>
            <w:tcW w:w="10620" w:type="dxa"/>
            <w:gridSpan w:val="3"/>
            <w:tcBorders>
              <w:top w:val="single" w:sz="12" w:space="0" w:color="auto"/>
              <w:left w:val="single" w:sz="12" w:space="0" w:color="auto"/>
              <w:bottom w:val="single" w:sz="4" w:space="0" w:color="000000"/>
              <w:right w:val="single" w:sz="12" w:space="0" w:color="auto"/>
            </w:tcBorders>
            <w:shd w:val="clear" w:color="auto" w:fill="DADADB"/>
            <w:vAlign w:val="center"/>
          </w:tcPr>
          <w:p w14:paraId="199F3F36" w14:textId="19BD0AF0" w:rsidR="008A1B46" w:rsidRDefault="00CF11B6">
            <w:pPr>
              <w:spacing w:after="99"/>
              <w:ind w:left="360"/>
            </w:pPr>
            <w:r>
              <w:rPr>
                <w:b/>
                <w:sz w:val="24"/>
              </w:rPr>
              <w:lastRenderedPageBreak/>
              <w:t xml:space="preserve">C. Set </w:t>
            </w:r>
            <w:r w:rsidR="00DF7F33">
              <w:rPr>
                <w:b/>
                <w:sz w:val="24"/>
              </w:rPr>
              <w:t>goals</w:t>
            </w:r>
            <w:r>
              <w:rPr>
                <w:b/>
                <w:sz w:val="24"/>
              </w:rPr>
              <w:t xml:space="preserve">* to </w:t>
            </w:r>
            <w:r w:rsidR="00DF7F33">
              <w:rPr>
                <w:b/>
                <w:sz w:val="24"/>
              </w:rPr>
              <w:t xml:space="preserve">establish </w:t>
            </w:r>
            <w:r>
              <w:rPr>
                <w:b/>
                <w:sz w:val="24"/>
              </w:rPr>
              <w:t xml:space="preserve">and </w:t>
            </w:r>
            <w:r w:rsidR="00DF7F33">
              <w:rPr>
                <w:b/>
                <w:sz w:val="24"/>
              </w:rPr>
              <w:t xml:space="preserve">maintain </w:t>
            </w:r>
            <w:r>
              <w:rPr>
                <w:b/>
                <w:sz w:val="24"/>
              </w:rPr>
              <w:t xml:space="preserve">a </w:t>
            </w:r>
            <w:r w:rsidR="00DF7F33">
              <w:rPr>
                <w:b/>
                <w:sz w:val="24"/>
              </w:rPr>
              <w:t>mentoring network</w:t>
            </w:r>
          </w:p>
          <w:p w14:paraId="0D48A960" w14:textId="38F99493" w:rsidR="008A1B46" w:rsidRDefault="00CF11B6">
            <w:pPr>
              <w:spacing w:after="76"/>
              <w:ind w:right="369"/>
              <w:jc w:val="both"/>
            </w:pPr>
            <w:r>
              <w:rPr>
                <w:sz w:val="24"/>
              </w:rPr>
              <w:t>Establishing and maintaining a professional network beyond your primary advisor</w:t>
            </w:r>
            <w:r w:rsidR="004B0DD0">
              <w:rPr>
                <w:sz w:val="24"/>
              </w:rPr>
              <w:t xml:space="preserve"> (supervisor/mentor)</w:t>
            </w:r>
            <w:r>
              <w:rPr>
                <w:sz w:val="24"/>
              </w:rPr>
              <w:t xml:space="preserve"> is important for success</w:t>
            </w:r>
            <w:r w:rsidR="001C0F9E">
              <w:rPr>
                <w:sz w:val="24"/>
              </w:rPr>
              <w:t>.</w:t>
            </w:r>
            <w:r>
              <w:rPr>
                <w:sz w:val="24"/>
              </w:rPr>
              <w:t xml:space="preserve"> Potential mentors can include peers and near-peers (other </w:t>
            </w:r>
            <w:r w:rsidR="00B577D2">
              <w:rPr>
                <w:sz w:val="24"/>
              </w:rPr>
              <w:t>intern/fellows</w:t>
            </w:r>
            <w:r>
              <w:rPr>
                <w:sz w:val="24"/>
              </w:rPr>
              <w:t xml:space="preserve">), family, friends, former classmates, former employers, former professors, current professors in your department, professors in other departments, and professionals in your field. Remember, you should be thinking of building a team of mentors. No one individual will share </w:t>
            </w:r>
            <w:r w:rsidR="001C0F9E">
              <w:rPr>
                <w:sz w:val="24"/>
              </w:rPr>
              <w:t>all</w:t>
            </w:r>
            <w:r>
              <w:rPr>
                <w:sz w:val="24"/>
              </w:rPr>
              <w:t xml:space="preserve"> your values and provide </w:t>
            </w:r>
            <w:r w:rsidR="00D128F5">
              <w:rPr>
                <w:sz w:val="24"/>
              </w:rPr>
              <w:t>all</w:t>
            </w:r>
            <w:r>
              <w:rPr>
                <w:sz w:val="24"/>
              </w:rPr>
              <w:t xml:space="preserve"> the components you need to be successful. When identifying potential mentors, consider: </w:t>
            </w:r>
          </w:p>
          <w:p w14:paraId="3796888A" w14:textId="77777777" w:rsidR="008A1B46" w:rsidRDefault="00CF11B6">
            <w:pPr>
              <w:numPr>
                <w:ilvl w:val="0"/>
                <w:numId w:val="5"/>
              </w:numPr>
              <w:ind w:hanging="360"/>
            </w:pPr>
            <w:r>
              <w:rPr>
                <w:sz w:val="24"/>
              </w:rPr>
              <w:t>How might this individual contribute to your professional development?</w:t>
            </w:r>
          </w:p>
          <w:p w14:paraId="2500E69C" w14:textId="77777777" w:rsidR="008A1B46" w:rsidRDefault="00CF11B6">
            <w:pPr>
              <w:numPr>
                <w:ilvl w:val="0"/>
                <w:numId w:val="5"/>
              </w:numPr>
              <w:ind w:hanging="360"/>
            </w:pPr>
            <w:r>
              <w:rPr>
                <w:sz w:val="24"/>
              </w:rPr>
              <w:t>What strategies would help you establish and maintain a relationship with this individual?</w:t>
            </w:r>
          </w:p>
        </w:tc>
      </w:tr>
      <w:tr w:rsidR="008A1B46" w14:paraId="63EA4471" w14:textId="77777777" w:rsidTr="00EA1D42">
        <w:trPr>
          <w:trHeight w:val="1231"/>
        </w:trPr>
        <w:tc>
          <w:tcPr>
            <w:tcW w:w="4140" w:type="dxa"/>
            <w:tcBorders>
              <w:top w:val="single" w:sz="4" w:space="0" w:color="000000"/>
              <w:left w:val="single" w:sz="12" w:space="0" w:color="auto"/>
              <w:bottom w:val="single" w:sz="4" w:space="0" w:color="000000"/>
              <w:right w:val="single" w:sz="4" w:space="0" w:color="000000"/>
            </w:tcBorders>
            <w:vAlign w:val="center"/>
          </w:tcPr>
          <w:p w14:paraId="2421180C" w14:textId="5E507270" w:rsidR="008A1B46" w:rsidRDefault="00CF11B6" w:rsidP="0050015A">
            <w:r>
              <w:rPr>
                <w:sz w:val="24"/>
              </w:rPr>
              <w:t>Identify areas in your life and career preparation that would benefit from mentorship.</w:t>
            </w:r>
          </w:p>
        </w:tc>
        <w:tc>
          <w:tcPr>
            <w:tcW w:w="2880" w:type="dxa"/>
            <w:tcBorders>
              <w:top w:val="single" w:sz="4" w:space="0" w:color="000000"/>
              <w:left w:val="single" w:sz="4" w:space="0" w:color="000000"/>
              <w:bottom w:val="single" w:sz="4" w:space="0" w:color="000000"/>
              <w:right w:val="single" w:sz="4" w:space="0" w:color="000000"/>
            </w:tcBorders>
            <w:vAlign w:val="center"/>
          </w:tcPr>
          <w:p w14:paraId="24A44A1F" w14:textId="4F4320FB" w:rsidR="008A1B46" w:rsidRDefault="00CF11B6" w:rsidP="0050015A">
            <w:r>
              <w:rPr>
                <w:sz w:val="24"/>
              </w:rPr>
              <w:t>Who could provide this mentorship?</w:t>
            </w:r>
          </w:p>
        </w:tc>
        <w:tc>
          <w:tcPr>
            <w:tcW w:w="3600" w:type="dxa"/>
            <w:tcBorders>
              <w:top w:val="single" w:sz="4" w:space="0" w:color="000000"/>
              <w:left w:val="single" w:sz="4" w:space="0" w:color="000000"/>
              <w:bottom w:val="single" w:sz="4" w:space="0" w:color="000000"/>
              <w:right w:val="single" w:sz="12" w:space="0" w:color="auto"/>
            </w:tcBorders>
            <w:vAlign w:val="center"/>
          </w:tcPr>
          <w:p w14:paraId="0B1FF442" w14:textId="71E5A6C8" w:rsidR="008A1B46" w:rsidRDefault="007849C2" w:rsidP="0050015A">
            <w:pPr>
              <w:spacing w:line="236" w:lineRule="auto"/>
            </w:pPr>
            <w:r>
              <w:rPr>
                <w:sz w:val="24"/>
              </w:rPr>
              <w:t>What are your action steps to engage and maintain</w:t>
            </w:r>
            <w:r w:rsidR="0050015A">
              <w:rPr>
                <w:sz w:val="24"/>
              </w:rPr>
              <w:t xml:space="preserve"> </w:t>
            </w:r>
            <w:r>
              <w:rPr>
                <w:sz w:val="24"/>
              </w:rPr>
              <w:t>relationships with your mentors?</w:t>
            </w:r>
          </w:p>
        </w:tc>
      </w:tr>
      <w:tr w:rsidR="008A1B46" w14:paraId="145F78AF" w14:textId="77777777" w:rsidTr="00EA1D42">
        <w:trPr>
          <w:trHeight w:val="7840"/>
        </w:trPr>
        <w:tc>
          <w:tcPr>
            <w:tcW w:w="4140" w:type="dxa"/>
            <w:tcBorders>
              <w:top w:val="single" w:sz="4" w:space="0" w:color="000000"/>
              <w:left w:val="single" w:sz="12" w:space="0" w:color="auto"/>
              <w:bottom w:val="single" w:sz="12" w:space="0" w:color="auto"/>
              <w:right w:val="single" w:sz="4" w:space="0" w:color="000000"/>
            </w:tcBorders>
          </w:tcPr>
          <w:p w14:paraId="2D50934B" w14:textId="77777777" w:rsidR="008A1B46" w:rsidRDefault="008A1B46"/>
        </w:tc>
        <w:tc>
          <w:tcPr>
            <w:tcW w:w="2880" w:type="dxa"/>
            <w:tcBorders>
              <w:top w:val="single" w:sz="4" w:space="0" w:color="000000"/>
              <w:left w:val="single" w:sz="4" w:space="0" w:color="000000"/>
              <w:bottom w:val="single" w:sz="12" w:space="0" w:color="auto"/>
              <w:right w:val="single" w:sz="4" w:space="0" w:color="000000"/>
            </w:tcBorders>
          </w:tcPr>
          <w:p w14:paraId="072F81D6" w14:textId="77777777" w:rsidR="008A1B46" w:rsidRDefault="008A1B46"/>
        </w:tc>
        <w:tc>
          <w:tcPr>
            <w:tcW w:w="3600" w:type="dxa"/>
            <w:tcBorders>
              <w:top w:val="single" w:sz="4" w:space="0" w:color="000000"/>
              <w:left w:val="single" w:sz="4" w:space="0" w:color="000000"/>
              <w:bottom w:val="single" w:sz="12" w:space="0" w:color="auto"/>
              <w:right w:val="single" w:sz="12" w:space="0" w:color="auto"/>
            </w:tcBorders>
          </w:tcPr>
          <w:p w14:paraId="44949D33" w14:textId="77777777" w:rsidR="008A1B46" w:rsidRDefault="008A1B46"/>
        </w:tc>
      </w:tr>
    </w:tbl>
    <w:p w14:paraId="2DA58C2B" w14:textId="0B47E5C4" w:rsidR="008A1B46" w:rsidRDefault="00CF11B6" w:rsidP="00D128F5">
      <w:pPr>
        <w:spacing w:after="3"/>
        <w:ind w:right="-15"/>
      </w:pPr>
      <w:r>
        <w:rPr>
          <w:sz w:val="24"/>
        </w:rPr>
        <w:t xml:space="preserve">With all </w:t>
      </w:r>
      <w:r w:rsidR="00661409">
        <w:rPr>
          <w:sz w:val="24"/>
        </w:rPr>
        <w:t>goal setting</w:t>
      </w:r>
      <w:r>
        <w:rPr>
          <w:sz w:val="24"/>
        </w:rPr>
        <w:t xml:space="preserve">, make sure </w:t>
      </w:r>
      <w:r w:rsidR="00661409">
        <w:rPr>
          <w:sz w:val="24"/>
        </w:rPr>
        <w:t xml:space="preserve">goals </w:t>
      </w:r>
      <w:r>
        <w:rPr>
          <w:sz w:val="24"/>
        </w:rPr>
        <w:t xml:space="preserve">are </w:t>
      </w:r>
      <w:r>
        <w:rPr>
          <w:b/>
          <w:sz w:val="24"/>
        </w:rPr>
        <w:t>SMART</w:t>
      </w:r>
      <w:r w:rsidR="009E0A22" w:rsidRPr="009A2C67">
        <w:rPr>
          <w:bCs/>
          <w:sz w:val="24"/>
        </w:rPr>
        <w:t>—</w:t>
      </w:r>
      <w:r>
        <w:rPr>
          <w:b/>
          <w:sz w:val="24"/>
        </w:rPr>
        <w:t>S</w:t>
      </w:r>
      <w:r>
        <w:rPr>
          <w:sz w:val="24"/>
        </w:rPr>
        <w:t xml:space="preserve">pecific, </w:t>
      </w:r>
      <w:r>
        <w:rPr>
          <w:b/>
          <w:sz w:val="24"/>
        </w:rPr>
        <w:t>M</w:t>
      </w:r>
      <w:r>
        <w:rPr>
          <w:sz w:val="24"/>
        </w:rPr>
        <w:t xml:space="preserve">easurable, </w:t>
      </w:r>
      <w:r>
        <w:rPr>
          <w:b/>
          <w:sz w:val="24"/>
        </w:rPr>
        <w:t>A</w:t>
      </w:r>
      <w:r>
        <w:rPr>
          <w:sz w:val="24"/>
        </w:rPr>
        <w:t xml:space="preserve">chievable, </w:t>
      </w:r>
      <w:r>
        <w:rPr>
          <w:b/>
          <w:sz w:val="24"/>
        </w:rPr>
        <w:t>R</w:t>
      </w:r>
      <w:r>
        <w:rPr>
          <w:sz w:val="24"/>
        </w:rPr>
        <w:t>elevant,</w:t>
      </w:r>
      <w:r>
        <w:rPr>
          <w:b/>
          <w:sz w:val="24"/>
        </w:rPr>
        <w:t xml:space="preserve"> T</w:t>
      </w:r>
      <w:r>
        <w:rPr>
          <w:sz w:val="24"/>
        </w:rPr>
        <w:t>ime-bound</w:t>
      </w:r>
    </w:p>
    <w:p w14:paraId="42FF291C" w14:textId="77777777" w:rsidR="008A1B46" w:rsidRDefault="008A1B46">
      <w:pPr>
        <w:spacing w:after="0"/>
        <w:ind w:left="-720" w:right="11341"/>
      </w:pPr>
    </w:p>
    <w:tbl>
      <w:tblPr>
        <w:tblStyle w:val="TableGrid"/>
        <w:tblW w:w="10569" w:type="dxa"/>
        <w:tblInd w:w="30" w:type="dxa"/>
        <w:tblCellMar>
          <w:top w:w="66" w:type="dxa"/>
          <w:left w:w="102" w:type="dxa"/>
          <w:right w:w="115" w:type="dxa"/>
        </w:tblCellMar>
        <w:tblLook w:val="04A0" w:firstRow="1" w:lastRow="0" w:firstColumn="1" w:lastColumn="0" w:noHBand="0" w:noVBand="1"/>
      </w:tblPr>
      <w:tblGrid>
        <w:gridCol w:w="2490"/>
        <w:gridCol w:w="4560"/>
        <w:gridCol w:w="3519"/>
      </w:tblGrid>
      <w:tr w:rsidR="008A1B46" w14:paraId="52CE155D" w14:textId="77777777" w:rsidTr="00EA1D42">
        <w:trPr>
          <w:trHeight w:val="1481"/>
        </w:trPr>
        <w:tc>
          <w:tcPr>
            <w:tcW w:w="10569" w:type="dxa"/>
            <w:gridSpan w:val="3"/>
            <w:tcBorders>
              <w:top w:val="single" w:sz="12" w:space="0" w:color="auto"/>
              <w:left w:val="single" w:sz="17" w:space="0" w:color="000000"/>
              <w:bottom w:val="single" w:sz="4" w:space="0" w:color="000000"/>
              <w:right w:val="single" w:sz="12" w:space="0" w:color="auto"/>
            </w:tcBorders>
            <w:shd w:val="clear" w:color="auto" w:fill="DADADB"/>
          </w:tcPr>
          <w:p w14:paraId="51D8E8B1" w14:textId="00E1AFEF" w:rsidR="008A1B46" w:rsidRDefault="00CF11B6">
            <w:pPr>
              <w:ind w:left="228"/>
            </w:pPr>
            <w:r>
              <w:rPr>
                <w:b/>
                <w:sz w:val="24"/>
              </w:rPr>
              <w:lastRenderedPageBreak/>
              <w:t>D.</w:t>
            </w:r>
            <w:r w:rsidR="00EF634F">
              <w:rPr>
                <w:b/>
                <w:sz w:val="24"/>
              </w:rPr>
              <w:t xml:space="preserve"> </w:t>
            </w:r>
            <w:r>
              <w:rPr>
                <w:b/>
                <w:sz w:val="24"/>
              </w:rPr>
              <w:t xml:space="preserve">Establish </w:t>
            </w:r>
            <w:r w:rsidR="00661409">
              <w:rPr>
                <w:b/>
                <w:sz w:val="24"/>
              </w:rPr>
              <w:t>professional references</w:t>
            </w:r>
          </w:p>
          <w:p w14:paraId="0963C01F" w14:textId="77777777" w:rsidR="008A1B46" w:rsidRDefault="00CF11B6">
            <w:r>
              <w:rPr>
                <w:sz w:val="24"/>
              </w:rPr>
              <w:t xml:space="preserve">Your job search will be highly influenced by references who can offer specific information about your research and professional skills. Who will these references be and how will you ensure that these individuals will have enough information to provide a thorough reference? </w:t>
            </w:r>
          </w:p>
        </w:tc>
      </w:tr>
      <w:tr w:rsidR="008A1B46" w14:paraId="2A64B065" w14:textId="77777777" w:rsidTr="00EA1D42">
        <w:trPr>
          <w:trHeight w:val="610"/>
        </w:trPr>
        <w:tc>
          <w:tcPr>
            <w:tcW w:w="2490" w:type="dxa"/>
            <w:tcBorders>
              <w:top w:val="single" w:sz="4" w:space="0" w:color="000000"/>
              <w:left w:val="single" w:sz="17" w:space="0" w:color="000000"/>
              <w:bottom w:val="single" w:sz="4" w:space="0" w:color="000000"/>
              <w:right w:val="single" w:sz="2" w:space="0" w:color="000000"/>
            </w:tcBorders>
          </w:tcPr>
          <w:p w14:paraId="47168227" w14:textId="38C4B843" w:rsidR="008A1B46" w:rsidRDefault="00CF11B6" w:rsidP="0050015A">
            <w:r>
              <w:rPr>
                <w:sz w:val="24"/>
              </w:rPr>
              <w:t>Reference</w:t>
            </w:r>
          </w:p>
        </w:tc>
        <w:tc>
          <w:tcPr>
            <w:tcW w:w="4560" w:type="dxa"/>
            <w:tcBorders>
              <w:top w:val="single" w:sz="4" w:space="0" w:color="000000"/>
              <w:left w:val="single" w:sz="2" w:space="0" w:color="000000"/>
              <w:bottom w:val="single" w:sz="4" w:space="0" w:color="000000"/>
              <w:right w:val="single" w:sz="2" w:space="0" w:color="000000"/>
            </w:tcBorders>
          </w:tcPr>
          <w:p w14:paraId="458BE530" w14:textId="6DDDAF4A" w:rsidR="008A1B46" w:rsidRDefault="00CF11B6" w:rsidP="0050015A">
            <w:pPr>
              <w:ind w:left="6"/>
            </w:pPr>
            <w:r>
              <w:rPr>
                <w:sz w:val="24"/>
              </w:rPr>
              <w:t>Which of your skills can this reference talk about?</w:t>
            </w:r>
          </w:p>
        </w:tc>
        <w:tc>
          <w:tcPr>
            <w:tcW w:w="3519" w:type="dxa"/>
            <w:tcBorders>
              <w:top w:val="single" w:sz="4" w:space="0" w:color="000000"/>
              <w:left w:val="single" w:sz="2" w:space="0" w:color="000000"/>
              <w:bottom w:val="single" w:sz="4" w:space="0" w:color="000000"/>
              <w:right w:val="single" w:sz="12" w:space="0" w:color="auto"/>
            </w:tcBorders>
          </w:tcPr>
          <w:p w14:paraId="22E4462B" w14:textId="6C9A98A0" w:rsidR="008A1B46" w:rsidRDefault="00CF11B6" w:rsidP="0050015A">
            <w:pPr>
              <w:ind w:left="6"/>
            </w:pPr>
            <w:r>
              <w:rPr>
                <w:sz w:val="24"/>
              </w:rPr>
              <w:t>Strategy to inform and update your reference on your annual progress</w:t>
            </w:r>
          </w:p>
        </w:tc>
      </w:tr>
      <w:tr w:rsidR="008A1B46" w14:paraId="1AE86663" w14:textId="77777777" w:rsidTr="00EA1D42">
        <w:trPr>
          <w:trHeight w:val="1183"/>
        </w:trPr>
        <w:tc>
          <w:tcPr>
            <w:tcW w:w="2490" w:type="dxa"/>
            <w:tcBorders>
              <w:top w:val="single" w:sz="4" w:space="0" w:color="000000"/>
              <w:left w:val="single" w:sz="17" w:space="0" w:color="000000"/>
              <w:bottom w:val="single" w:sz="4" w:space="0" w:color="000000"/>
              <w:right w:val="single" w:sz="2" w:space="0" w:color="000000"/>
            </w:tcBorders>
          </w:tcPr>
          <w:p w14:paraId="73CFE52F" w14:textId="77777777" w:rsidR="008A1B46" w:rsidRDefault="008A1B46"/>
        </w:tc>
        <w:tc>
          <w:tcPr>
            <w:tcW w:w="4560" w:type="dxa"/>
            <w:tcBorders>
              <w:top w:val="single" w:sz="4" w:space="0" w:color="000000"/>
              <w:left w:val="single" w:sz="2" w:space="0" w:color="000000"/>
              <w:bottom w:val="single" w:sz="4" w:space="0" w:color="000000"/>
              <w:right w:val="single" w:sz="2" w:space="0" w:color="000000"/>
            </w:tcBorders>
          </w:tcPr>
          <w:p w14:paraId="09983BC1" w14:textId="77777777" w:rsidR="008A1B46" w:rsidRDefault="008A1B46"/>
        </w:tc>
        <w:tc>
          <w:tcPr>
            <w:tcW w:w="3519" w:type="dxa"/>
            <w:tcBorders>
              <w:top w:val="single" w:sz="4" w:space="0" w:color="000000"/>
              <w:left w:val="single" w:sz="2" w:space="0" w:color="000000"/>
              <w:bottom w:val="single" w:sz="4" w:space="0" w:color="000000"/>
              <w:right w:val="single" w:sz="12" w:space="0" w:color="auto"/>
            </w:tcBorders>
          </w:tcPr>
          <w:p w14:paraId="3039225F" w14:textId="77777777" w:rsidR="008A1B46" w:rsidRDefault="008A1B46"/>
        </w:tc>
      </w:tr>
      <w:tr w:rsidR="008A1B46" w14:paraId="53FC5A19" w14:textId="77777777" w:rsidTr="00EA1D42">
        <w:trPr>
          <w:trHeight w:val="1181"/>
        </w:trPr>
        <w:tc>
          <w:tcPr>
            <w:tcW w:w="2490" w:type="dxa"/>
            <w:tcBorders>
              <w:top w:val="single" w:sz="4" w:space="0" w:color="000000"/>
              <w:left w:val="single" w:sz="17" w:space="0" w:color="000000"/>
              <w:bottom w:val="single" w:sz="4" w:space="0" w:color="000000"/>
              <w:right w:val="single" w:sz="2" w:space="0" w:color="000000"/>
            </w:tcBorders>
          </w:tcPr>
          <w:p w14:paraId="60ACAF91" w14:textId="77777777" w:rsidR="008A1B46" w:rsidRDefault="008A1B46"/>
        </w:tc>
        <w:tc>
          <w:tcPr>
            <w:tcW w:w="4560" w:type="dxa"/>
            <w:tcBorders>
              <w:top w:val="single" w:sz="4" w:space="0" w:color="000000"/>
              <w:left w:val="single" w:sz="2" w:space="0" w:color="000000"/>
              <w:bottom w:val="single" w:sz="4" w:space="0" w:color="000000"/>
              <w:right w:val="single" w:sz="2" w:space="0" w:color="000000"/>
            </w:tcBorders>
          </w:tcPr>
          <w:p w14:paraId="5BD83214" w14:textId="77777777" w:rsidR="008A1B46" w:rsidRDefault="008A1B46"/>
        </w:tc>
        <w:tc>
          <w:tcPr>
            <w:tcW w:w="3519" w:type="dxa"/>
            <w:tcBorders>
              <w:top w:val="single" w:sz="4" w:space="0" w:color="000000"/>
              <w:left w:val="single" w:sz="2" w:space="0" w:color="000000"/>
              <w:bottom w:val="single" w:sz="4" w:space="0" w:color="000000"/>
              <w:right w:val="single" w:sz="12" w:space="0" w:color="auto"/>
            </w:tcBorders>
          </w:tcPr>
          <w:p w14:paraId="10061265" w14:textId="77777777" w:rsidR="008A1B46" w:rsidRDefault="008A1B46"/>
        </w:tc>
      </w:tr>
      <w:tr w:rsidR="008A1B46" w14:paraId="460BF9EA" w14:textId="77777777" w:rsidTr="00EA1D42">
        <w:trPr>
          <w:trHeight w:val="1183"/>
        </w:trPr>
        <w:tc>
          <w:tcPr>
            <w:tcW w:w="2490" w:type="dxa"/>
            <w:tcBorders>
              <w:top w:val="single" w:sz="4" w:space="0" w:color="000000"/>
              <w:left w:val="single" w:sz="17" w:space="0" w:color="000000"/>
              <w:bottom w:val="single" w:sz="4" w:space="0" w:color="000000"/>
              <w:right w:val="single" w:sz="2" w:space="0" w:color="000000"/>
            </w:tcBorders>
          </w:tcPr>
          <w:p w14:paraId="13194DC5" w14:textId="77777777" w:rsidR="008A1B46" w:rsidRDefault="008A1B46"/>
        </w:tc>
        <w:tc>
          <w:tcPr>
            <w:tcW w:w="4560" w:type="dxa"/>
            <w:tcBorders>
              <w:top w:val="single" w:sz="4" w:space="0" w:color="000000"/>
              <w:left w:val="single" w:sz="2" w:space="0" w:color="000000"/>
              <w:bottom w:val="single" w:sz="4" w:space="0" w:color="000000"/>
              <w:right w:val="single" w:sz="2" w:space="0" w:color="000000"/>
            </w:tcBorders>
          </w:tcPr>
          <w:p w14:paraId="4CC94C7E" w14:textId="77777777" w:rsidR="008A1B46" w:rsidRDefault="008A1B46"/>
        </w:tc>
        <w:tc>
          <w:tcPr>
            <w:tcW w:w="3519" w:type="dxa"/>
            <w:tcBorders>
              <w:top w:val="single" w:sz="4" w:space="0" w:color="000000"/>
              <w:left w:val="single" w:sz="2" w:space="0" w:color="000000"/>
              <w:bottom w:val="single" w:sz="4" w:space="0" w:color="000000"/>
              <w:right w:val="single" w:sz="12" w:space="0" w:color="auto"/>
            </w:tcBorders>
          </w:tcPr>
          <w:p w14:paraId="61885404" w14:textId="77777777" w:rsidR="008A1B46" w:rsidRDefault="008A1B46"/>
        </w:tc>
      </w:tr>
      <w:tr w:rsidR="008A1B46" w14:paraId="1F75D1D8" w14:textId="77777777" w:rsidTr="00EA1D42">
        <w:trPr>
          <w:trHeight w:val="1181"/>
        </w:trPr>
        <w:tc>
          <w:tcPr>
            <w:tcW w:w="2490" w:type="dxa"/>
            <w:tcBorders>
              <w:top w:val="single" w:sz="4" w:space="0" w:color="000000"/>
              <w:left w:val="single" w:sz="17" w:space="0" w:color="000000"/>
              <w:bottom w:val="single" w:sz="4" w:space="0" w:color="000000"/>
              <w:right w:val="single" w:sz="2" w:space="0" w:color="000000"/>
            </w:tcBorders>
          </w:tcPr>
          <w:p w14:paraId="547F6564" w14:textId="77777777" w:rsidR="008A1B46" w:rsidRDefault="008A1B46"/>
        </w:tc>
        <w:tc>
          <w:tcPr>
            <w:tcW w:w="4560" w:type="dxa"/>
            <w:tcBorders>
              <w:top w:val="single" w:sz="4" w:space="0" w:color="000000"/>
              <w:left w:val="single" w:sz="2" w:space="0" w:color="000000"/>
              <w:bottom w:val="single" w:sz="4" w:space="0" w:color="000000"/>
              <w:right w:val="single" w:sz="2" w:space="0" w:color="000000"/>
            </w:tcBorders>
          </w:tcPr>
          <w:p w14:paraId="36618FEF" w14:textId="77777777" w:rsidR="008A1B46" w:rsidRDefault="008A1B46"/>
        </w:tc>
        <w:tc>
          <w:tcPr>
            <w:tcW w:w="3519" w:type="dxa"/>
            <w:tcBorders>
              <w:top w:val="single" w:sz="4" w:space="0" w:color="000000"/>
              <w:left w:val="single" w:sz="2" w:space="0" w:color="000000"/>
              <w:bottom w:val="single" w:sz="4" w:space="0" w:color="000000"/>
              <w:right w:val="single" w:sz="12" w:space="0" w:color="auto"/>
            </w:tcBorders>
          </w:tcPr>
          <w:p w14:paraId="57DB9F29" w14:textId="77777777" w:rsidR="008A1B46" w:rsidRDefault="008A1B46"/>
        </w:tc>
      </w:tr>
      <w:tr w:rsidR="008A1B46" w14:paraId="76FEFD83" w14:textId="77777777" w:rsidTr="00EA1D42">
        <w:trPr>
          <w:trHeight w:val="1183"/>
        </w:trPr>
        <w:tc>
          <w:tcPr>
            <w:tcW w:w="2490" w:type="dxa"/>
            <w:tcBorders>
              <w:top w:val="single" w:sz="4" w:space="0" w:color="000000"/>
              <w:left w:val="single" w:sz="17" w:space="0" w:color="000000"/>
              <w:bottom w:val="single" w:sz="4" w:space="0" w:color="000000"/>
              <w:right w:val="single" w:sz="2" w:space="0" w:color="000000"/>
            </w:tcBorders>
          </w:tcPr>
          <w:p w14:paraId="06001F2B" w14:textId="77777777" w:rsidR="008A1B46" w:rsidRDefault="008A1B46"/>
        </w:tc>
        <w:tc>
          <w:tcPr>
            <w:tcW w:w="4560" w:type="dxa"/>
            <w:tcBorders>
              <w:top w:val="single" w:sz="4" w:space="0" w:color="000000"/>
              <w:left w:val="single" w:sz="2" w:space="0" w:color="000000"/>
              <w:bottom w:val="single" w:sz="4" w:space="0" w:color="000000"/>
              <w:right w:val="single" w:sz="2" w:space="0" w:color="000000"/>
            </w:tcBorders>
          </w:tcPr>
          <w:p w14:paraId="4DB863FA" w14:textId="77777777" w:rsidR="008A1B46" w:rsidRDefault="008A1B46"/>
        </w:tc>
        <w:tc>
          <w:tcPr>
            <w:tcW w:w="3519" w:type="dxa"/>
            <w:tcBorders>
              <w:top w:val="single" w:sz="4" w:space="0" w:color="000000"/>
              <w:left w:val="single" w:sz="2" w:space="0" w:color="000000"/>
              <w:bottom w:val="single" w:sz="4" w:space="0" w:color="000000"/>
              <w:right w:val="single" w:sz="12" w:space="0" w:color="auto"/>
            </w:tcBorders>
          </w:tcPr>
          <w:p w14:paraId="35E03FDE" w14:textId="77777777" w:rsidR="008A1B46" w:rsidRDefault="008A1B46"/>
        </w:tc>
      </w:tr>
      <w:tr w:rsidR="008A1B46" w14:paraId="1537A416" w14:textId="77777777" w:rsidTr="00EA1D42">
        <w:trPr>
          <w:trHeight w:val="1198"/>
        </w:trPr>
        <w:tc>
          <w:tcPr>
            <w:tcW w:w="2490" w:type="dxa"/>
            <w:tcBorders>
              <w:top w:val="single" w:sz="4" w:space="0" w:color="000000"/>
              <w:left w:val="single" w:sz="17" w:space="0" w:color="000000"/>
              <w:bottom w:val="single" w:sz="12" w:space="0" w:color="auto"/>
              <w:right w:val="single" w:sz="2" w:space="0" w:color="000000"/>
            </w:tcBorders>
          </w:tcPr>
          <w:p w14:paraId="2F5090F0" w14:textId="77777777" w:rsidR="008A1B46" w:rsidRDefault="008A1B46"/>
        </w:tc>
        <w:tc>
          <w:tcPr>
            <w:tcW w:w="4560" w:type="dxa"/>
            <w:tcBorders>
              <w:top w:val="single" w:sz="4" w:space="0" w:color="000000"/>
              <w:left w:val="single" w:sz="2" w:space="0" w:color="000000"/>
              <w:bottom w:val="single" w:sz="12" w:space="0" w:color="auto"/>
              <w:right w:val="single" w:sz="2" w:space="0" w:color="000000"/>
            </w:tcBorders>
          </w:tcPr>
          <w:p w14:paraId="40D514E3" w14:textId="77777777" w:rsidR="008A1B46" w:rsidRDefault="008A1B46"/>
        </w:tc>
        <w:tc>
          <w:tcPr>
            <w:tcW w:w="3519" w:type="dxa"/>
            <w:tcBorders>
              <w:top w:val="single" w:sz="4" w:space="0" w:color="000000"/>
              <w:left w:val="single" w:sz="2" w:space="0" w:color="000000"/>
              <w:bottom w:val="single" w:sz="12" w:space="0" w:color="auto"/>
              <w:right w:val="single" w:sz="12" w:space="0" w:color="auto"/>
            </w:tcBorders>
          </w:tcPr>
          <w:p w14:paraId="498F302A" w14:textId="77777777" w:rsidR="008A1B46" w:rsidRDefault="008A1B46"/>
        </w:tc>
      </w:tr>
    </w:tbl>
    <w:p w14:paraId="129E97E4" w14:textId="3C19B60F" w:rsidR="003E7622" w:rsidRDefault="003E7622"/>
    <w:p w14:paraId="416A4321" w14:textId="249E0F20" w:rsidR="009A5A49" w:rsidRDefault="009A5A49"/>
    <w:p w14:paraId="0CBD1BEE" w14:textId="506D1C9D" w:rsidR="007849C2" w:rsidDel="00C65284" w:rsidRDefault="007849C2">
      <w:pPr>
        <w:rPr>
          <w:del w:id="2" w:author="Valentina Carnevali" w:date="2021-09-28T16:08:00Z"/>
        </w:rPr>
      </w:pPr>
      <w:r>
        <w:br w:type="page"/>
      </w:r>
    </w:p>
    <w:p w14:paraId="04EF9C77" w14:textId="77777777" w:rsidR="009A5A49" w:rsidRDefault="009A5A49" w:rsidP="00C65284"/>
    <w:tbl>
      <w:tblPr>
        <w:tblStyle w:val="LightList1"/>
        <w:tblW w:w="10610" w:type="dxa"/>
        <w:tblBorders>
          <w:top w:val="single" w:sz="12" w:space="0" w:color="auto"/>
          <w:left w:val="single" w:sz="12" w:space="0" w:color="auto"/>
          <w:bottom w:val="single" w:sz="12" w:space="0" w:color="auto"/>
          <w:right w:val="single" w:sz="12" w:space="0" w:color="auto"/>
          <w:insideH w:val="single" w:sz="8" w:space="0" w:color="000000" w:themeColor="text1"/>
          <w:insideV w:val="single" w:sz="8" w:space="0" w:color="000000" w:themeColor="text1"/>
        </w:tblBorders>
        <w:tblLook w:val="04A0" w:firstRow="1" w:lastRow="0" w:firstColumn="1" w:lastColumn="0" w:noHBand="0" w:noVBand="1"/>
      </w:tblPr>
      <w:tblGrid>
        <w:gridCol w:w="10610"/>
      </w:tblGrid>
      <w:tr w:rsidR="009A5A49" w14:paraId="6A7B760F" w14:textId="77777777" w:rsidTr="00120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shd w:val="clear" w:color="auto" w:fill="D0CECE" w:themeFill="background2" w:themeFillShade="E6"/>
          </w:tcPr>
          <w:p w14:paraId="4DE522F8" w14:textId="77777777" w:rsidR="009A5A49" w:rsidRDefault="009A5A49" w:rsidP="00C77E60">
            <w:pPr>
              <w:jc w:val="center"/>
            </w:pPr>
            <w:r>
              <w:t>PERSONAL GOALS</w:t>
            </w:r>
          </w:p>
        </w:tc>
      </w:tr>
      <w:tr w:rsidR="009A5A49" w:rsidRPr="00BE3CE0" w14:paraId="25860CCA"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03052F0F" w14:textId="0DA1EE93" w:rsidR="009A5A49" w:rsidRDefault="009A5A49" w:rsidP="009621D8">
            <w:pPr>
              <w:rPr>
                <w:bCs w:val="0"/>
                <w:sz w:val="24"/>
                <w:szCs w:val="24"/>
              </w:rPr>
            </w:pPr>
            <w:r w:rsidRPr="009621D8">
              <w:rPr>
                <w:b w:val="0"/>
                <w:sz w:val="24"/>
                <w:szCs w:val="24"/>
              </w:rPr>
              <w:t>Record your top short</w:t>
            </w:r>
            <w:r w:rsidR="00894D89">
              <w:rPr>
                <w:b w:val="0"/>
                <w:sz w:val="24"/>
                <w:szCs w:val="24"/>
              </w:rPr>
              <w:t>-</w:t>
            </w:r>
            <w:r w:rsidRPr="009621D8">
              <w:rPr>
                <w:b w:val="0"/>
                <w:sz w:val="24"/>
                <w:szCs w:val="24"/>
              </w:rPr>
              <w:t>term and long-term work-related goals. Use all the information gathered from your personal assessment of skills and career possibilities to establish achievable short</w:t>
            </w:r>
            <w:r w:rsidR="00894D89">
              <w:rPr>
                <w:b w:val="0"/>
                <w:sz w:val="24"/>
                <w:szCs w:val="24"/>
              </w:rPr>
              <w:t>-</w:t>
            </w:r>
            <w:r w:rsidRPr="009621D8">
              <w:rPr>
                <w:b w:val="0"/>
                <w:sz w:val="24"/>
                <w:szCs w:val="24"/>
              </w:rPr>
              <w:t>term and long-term goals.</w:t>
            </w:r>
          </w:p>
          <w:p w14:paraId="11F2AA90" w14:textId="2D8FDC5A" w:rsidR="009621D8" w:rsidRPr="009621D8" w:rsidRDefault="009621D8" w:rsidP="009621D8">
            <w:pPr>
              <w:rPr>
                <w:b w:val="0"/>
                <w:sz w:val="24"/>
                <w:szCs w:val="24"/>
              </w:rPr>
            </w:pPr>
          </w:p>
        </w:tc>
      </w:tr>
      <w:tr w:rsidR="009A5A49" w14:paraId="3C02EA1A" w14:textId="77777777" w:rsidTr="009621D8">
        <w:tc>
          <w:tcPr>
            <w:cnfStyle w:val="001000000000" w:firstRow="0" w:lastRow="0" w:firstColumn="1" w:lastColumn="0" w:oddVBand="0" w:evenVBand="0" w:oddHBand="0" w:evenHBand="0" w:firstRowFirstColumn="0" w:firstRowLastColumn="0" w:lastRowFirstColumn="0" w:lastRowLastColumn="0"/>
            <w:tcW w:w="10610" w:type="dxa"/>
            <w:shd w:val="clear" w:color="auto" w:fill="auto"/>
          </w:tcPr>
          <w:p w14:paraId="22A556E2" w14:textId="5FB2CF56" w:rsidR="009A5A49" w:rsidRPr="009621D8" w:rsidRDefault="009621D8" w:rsidP="00C77E60">
            <w:pPr>
              <w:rPr>
                <w:sz w:val="24"/>
                <w:szCs w:val="24"/>
              </w:rPr>
            </w:pPr>
            <w:r w:rsidRPr="009621D8">
              <w:rPr>
                <w:b w:val="0"/>
                <w:sz w:val="24"/>
                <w:szCs w:val="24"/>
              </w:rPr>
              <w:t>Short</w:t>
            </w:r>
            <w:r w:rsidR="00894D89">
              <w:rPr>
                <w:b w:val="0"/>
                <w:sz w:val="24"/>
                <w:szCs w:val="24"/>
              </w:rPr>
              <w:t>-term</w:t>
            </w:r>
            <w:r w:rsidR="00D73D61" w:rsidRPr="009621D8">
              <w:rPr>
                <w:b w:val="0"/>
                <w:sz w:val="24"/>
                <w:szCs w:val="24"/>
              </w:rPr>
              <w:t xml:space="preserve"> </w:t>
            </w:r>
            <w:r w:rsidR="00D73D61">
              <w:rPr>
                <w:b w:val="0"/>
                <w:sz w:val="24"/>
                <w:szCs w:val="24"/>
              </w:rPr>
              <w:t>g</w:t>
            </w:r>
            <w:r w:rsidR="00D73D61" w:rsidRPr="009621D8">
              <w:rPr>
                <w:b w:val="0"/>
                <w:sz w:val="24"/>
                <w:szCs w:val="24"/>
              </w:rPr>
              <w:t xml:space="preserve">oal </w:t>
            </w:r>
            <w:r w:rsidRPr="009621D8">
              <w:rPr>
                <w:b w:val="0"/>
                <w:sz w:val="24"/>
                <w:szCs w:val="24"/>
              </w:rPr>
              <w:t>(</w:t>
            </w:r>
            <w:r w:rsidR="00B053AB">
              <w:rPr>
                <w:b w:val="0"/>
                <w:sz w:val="24"/>
                <w:szCs w:val="24"/>
              </w:rPr>
              <w:t>one</w:t>
            </w:r>
            <w:r w:rsidRPr="009621D8">
              <w:rPr>
                <w:b w:val="0"/>
                <w:sz w:val="24"/>
                <w:szCs w:val="24"/>
              </w:rPr>
              <w:t>-</w:t>
            </w:r>
            <w:r w:rsidR="00AC6B85">
              <w:rPr>
                <w:b w:val="0"/>
                <w:sz w:val="24"/>
                <w:szCs w:val="24"/>
              </w:rPr>
              <w:t>y</w:t>
            </w:r>
            <w:r w:rsidR="00AC6B85" w:rsidRPr="009621D8">
              <w:rPr>
                <w:b w:val="0"/>
                <w:sz w:val="24"/>
                <w:szCs w:val="24"/>
              </w:rPr>
              <w:t xml:space="preserve">ear </w:t>
            </w:r>
            <w:r w:rsidR="00AC6B85">
              <w:rPr>
                <w:b w:val="0"/>
                <w:sz w:val="24"/>
                <w:szCs w:val="24"/>
              </w:rPr>
              <w:t>p</w:t>
            </w:r>
            <w:r w:rsidR="00AC6B85" w:rsidRPr="009621D8">
              <w:rPr>
                <w:b w:val="0"/>
                <w:sz w:val="24"/>
                <w:szCs w:val="24"/>
              </w:rPr>
              <w:t>lan</w:t>
            </w:r>
            <w:r w:rsidRPr="009621D8">
              <w:rPr>
                <w:b w:val="0"/>
                <w:sz w:val="24"/>
                <w:szCs w:val="24"/>
              </w:rPr>
              <w:t>)</w:t>
            </w:r>
          </w:p>
        </w:tc>
      </w:tr>
      <w:tr w:rsidR="009A5A49" w14:paraId="4814395F"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56DBC4A8" w14:textId="77777777" w:rsidR="009A5A49" w:rsidRPr="009621D8" w:rsidRDefault="009A5A49" w:rsidP="00C77E60">
            <w:pPr>
              <w:rPr>
                <w:sz w:val="24"/>
                <w:szCs w:val="24"/>
              </w:rPr>
            </w:pPr>
          </w:p>
        </w:tc>
      </w:tr>
      <w:tr w:rsidR="009A5A49" w14:paraId="070E2327" w14:textId="77777777" w:rsidTr="007849C2">
        <w:tc>
          <w:tcPr>
            <w:cnfStyle w:val="001000000000" w:firstRow="0" w:lastRow="0" w:firstColumn="1" w:lastColumn="0" w:oddVBand="0" w:evenVBand="0" w:oddHBand="0" w:evenHBand="0" w:firstRowFirstColumn="0" w:firstRowLastColumn="0" w:lastRowFirstColumn="0" w:lastRowLastColumn="0"/>
            <w:tcW w:w="10610" w:type="dxa"/>
          </w:tcPr>
          <w:p w14:paraId="4AE9D145" w14:textId="77777777" w:rsidR="009A5A49" w:rsidRPr="009621D8" w:rsidRDefault="009A5A49" w:rsidP="00C77E60">
            <w:pPr>
              <w:rPr>
                <w:sz w:val="24"/>
                <w:szCs w:val="24"/>
              </w:rPr>
            </w:pPr>
          </w:p>
        </w:tc>
      </w:tr>
      <w:tr w:rsidR="009A5A49" w14:paraId="4B574460"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446755E6" w14:textId="77777777" w:rsidR="009A5A49" w:rsidRPr="009621D8" w:rsidRDefault="009A5A49" w:rsidP="00C77E60">
            <w:pPr>
              <w:rPr>
                <w:sz w:val="24"/>
                <w:szCs w:val="24"/>
              </w:rPr>
            </w:pPr>
          </w:p>
        </w:tc>
      </w:tr>
      <w:tr w:rsidR="009A5A49" w14:paraId="51DDF4EF" w14:textId="77777777" w:rsidTr="007849C2">
        <w:tc>
          <w:tcPr>
            <w:cnfStyle w:val="001000000000" w:firstRow="0" w:lastRow="0" w:firstColumn="1" w:lastColumn="0" w:oddVBand="0" w:evenVBand="0" w:oddHBand="0" w:evenHBand="0" w:firstRowFirstColumn="0" w:firstRowLastColumn="0" w:lastRowFirstColumn="0" w:lastRowLastColumn="0"/>
            <w:tcW w:w="10610" w:type="dxa"/>
          </w:tcPr>
          <w:p w14:paraId="6DE6FF53" w14:textId="77777777" w:rsidR="009A5A49" w:rsidRPr="009621D8" w:rsidRDefault="009A5A49" w:rsidP="00C77E60">
            <w:pPr>
              <w:rPr>
                <w:sz w:val="24"/>
                <w:szCs w:val="24"/>
              </w:rPr>
            </w:pPr>
          </w:p>
        </w:tc>
      </w:tr>
      <w:tr w:rsidR="009A5A49" w:rsidRPr="00BE3CE0" w14:paraId="65B7DE95"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4B0A5050" w14:textId="53A9E19E" w:rsidR="009A5A49" w:rsidRPr="009621D8" w:rsidRDefault="009A5A49" w:rsidP="00C77E60">
            <w:pPr>
              <w:rPr>
                <w:b w:val="0"/>
                <w:sz w:val="24"/>
                <w:szCs w:val="24"/>
              </w:rPr>
            </w:pPr>
            <w:r w:rsidRPr="009621D8">
              <w:rPr>
                <w:b w:val="0"/>
                <w:sz w:val="24"/>
                <w:szCs w:val="24"/>
              </w:rPr>
              <w:t>Long</w:t>
            </w:r>
            <w:r w:rsidR="002C027C">
              <w:rPr>
                <w:b w:val="0"/>
                <w:sz w:val="24"/>
                <w:szCs w:val="24"/>
              </w:rPr>
              <w:t>-</w:t>
            </w:r>
            <w:r w:rsidR="00D73D61">
              <w:rPr>
                <w:b w:val="0"/>
                <w:sz w:val="24"/>
                <w:szCs w:val="24"/>
              </w:rPr>
              <w:t>t</w:t>
            </w:r>
            <w:r w:rsidR="00D73D61" w:rsidRPr="009621D8">
              <w:rPr>
                <w:b w:val="0"/>
                <w:sz w:val="24"/>
                <w:szCs w:val="24"/>
              </w:rPr>
              <w:t xml:space="preserve">erm </w:t>
            </w:r>
            <w:r w:rsidR="00D73D61">
              <w:rPr>
                <w:b w:val="0"/>
                <w:sz w:val="24"/>
                <w:szCs w:val="24"/>
              </w:rPr>
              <w:t>g</w:t>
            </w:r>
            <w:r w:rsidR="00D73D61" w:rsidRPr="009621D8">
              <w:rPr>
                <w:b w:val="0"/>
                <w:sz w:val="24"/>
                <w:szCs w:val="24"/>
              </w:rPr>
              <w:t xml:space="preserve">oal </w:t>
            </w:r>
            <w:r w:rsidRPr="009621D8">
              <w:rPr>
                <w:b w:val="0"/>
                <w:sz w:val="24"/>
                <w:szCs w:val="24"/>
              </w:rPr>
              <w:t>(</w:t>
            </w:r>
            <w:r w:rsidR="00B053AB">
              <w:rPr>
                <w:b w:val="0"/>
                <w:sz w:val="24"/>
                <w:szCs w:val="24"/>
              </w:rPr>
              <w:t>five</w:t>
            </w:r>
            <w:r w:rsidR="002C027C">
              <w:rPr>
                <w:b w:val="0"/>
                <w:sz w:val="24"/>
                <w:szCs w:val="24"/>
              </w:rPr>
              <w:t>-</w:t>
            </w:r>
            <w:r w:rsidR="00AC6B85">
              <w:rPr>
                <w:b w:val="0"/>
                <w:sz w:val="24"/>
                <w:szCs w:val="24"/>
              </w:rPr>
              <w:t>y</w:t>
            </w:r>
            <w:r w:rsidRPr="009621D8">
              <w:rPr>
                <w:b w:val="0"/>
                <w:sz w:val="24"/>
                <w:szCs w:val="24"/>
              </w:rPr>
              <w:t xml:space="preserve">ear </w:t>
            </w:r>
            <w:r w:rsidR="00AC6B85">
              <w:rPr>
                <w:b w:val="0"/>
                <w:sz w:val="24"/>
                <w:szCs w:val="24"/>
              </w:rPr>
              <w:t>p</w:t>
            </w:r>
            <w:r w:rsidR="00AC6B85" w:rsidRPr="009621D8">
              <w:rPr>
                <w:b w:val="0"/>
                <w:sz w:val="24"/>
                <w:szCs w:val="24"/>
              </w:rPr>
              <w:t>lan</w:t>
            </w:r>
            <w:r w:rsidRPr="009621D8">
              <w:rPr>
                <w:b w:val="0"/>
                <w:sz w:val="24"/>
                <w:szCs w:val="24"/>
              </w:rPr>
              <w:t>)</w:t>
            </w:r>
          </w:p>
        </w:tc>
      </w:tr>
      <w:tr w:rsidR="009A5A49" w14:paraId="71827961" w14:textId="77777777" w:rsidTr="007849C2">
        <w:tc>
          <w:tcPr>
            <w:cnfStyle w:val="001000000000" w:firstRow="0" w:lastRow="0" w:firstColumn="1" w:lastColumn="0" w:oddVBand="0" w:evenVBand="0" w:oddHBand="0" w:evenHBand="0" w:firstRowFirstColumn="0" w:firstRowLastColumn="0" w:lastRowFirstColumn="0" w:lastRowLastColumn="0"/>
            <w:tcW w:w="10610" w:type="dxa"/>
          </w:tcPr>
          <w:p w14:paraId="59E2EBF2" w14:textId="77777777" w:rsidR="009A5A49" w:rsidRPr="009621D8" w:rsidRDefault="009A5A49" w:rsidP="00C77E60">
            <w:pPr>
              <w:rPr>
                <w:sz w:val="24"/>
                <w:szCs w:val="24"/>
              </w:rPr>
            </w:pPr>
          </w:p>
        </w:tc>
      </w:tr>
      <w:tr w:rsidR="009A5A49" w14:paraId="42016067"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35776F9B" w14:textId="77777777" w:rsidR="009A5A49" w:rsidRPr="009621D8" w:rsidRDefault="009A5A49" w:rsidP="00C77E60">
            <w:pPr>
              <w:rPr>
                <w:sz w:val="24"/>
                <w:szCs w:val="24"/>
              </w:rPr>
            </w:pPr>
          </w:p>
        </w:tc>
      </w:tr>
      <w:tr w:rsidR="009A5A49" w14:paraId="20AE5D8D" w14:textId="77777777" w:rsidTr="007849C2">
        <w:tc>
          <w:tcPr>
            <w:cnfStyle w:val="001000000000" w:firstRow="0" w:lastRow="0" w:firstColumn="1" w:lastColumn="0" w:oddVBand="0" w:evenVBand="0" w:oddHBand="0" w:evenHBand="0" w:firstRowFirstColumn="0" w:firstRowLastColumn="0" w:lastRowFirstColumn="0" w:lastRowLastColumn="0"/>
            <w:tcW w:w="10610" w:type="dxa"/>
          </w:tcPr>
          <w:p w14:paraId="49DC3A1E" w14:textId="77777777" w:rsidR="009A5A49" w:rsidRPr="009621D8" w:rsidRDefault="009A5A49" w:rsidP="00C77E60">
            <w:pPr>
              <w:rPr>
                <w:sz w:val="24"/>
                <w:szCs w:val="24"/>
              </w:rPr>
            </w:pPr>
          </w:p>
        </w:tc>
      </w:tr>
      <w:tr w:rsidR="009A5A49" w14:paraId="472E1783"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5C47BD18" w14:textId="77777777" w:rsidR="009A5A49" w:rsidRPr="009621D8" w:rsidRDefault="009A5A49" w:rsidP="00C77E60">
            <w:pPr>
              <w:rPr>
                <w:sz w:val="24"/>
                <w:szCs w:val="24"/>
              </w:rPr>
            </w:pPr>
          </w:p>
        </w:tc>
      </w:tr>
      <w:tr w:rsidR="009A5A49" w14:paraId="5B376D0E" w14:textId="77777777" w:rsidTr="007849C2">
        <w:tc>
          <w:tcPr>
            <w:cnfStyle w:val="001000000000" w:firstRow="0" w:lastRow="0" w:firstColumn="1" w:lastColumn="0" w:oddVBand="0" w:evenVBand="0" w:oddHBand="0" w:evenHBand="0" w:firstRowFirstColumn="0" w:firstRowLastColumn="0" w:lastRowFirstColumn="0" w:lastRowLastColumn="0"/>
            <w:tcW w:w="10610" w:type="dxa"/>
          </w:tcPr>
          <w:p w14:paraId="4E48D59B" w14:textId="77777777" w:rsidR="009A5A49" w:rsidRPr="009621D8" w:rsidRDefault="009A5A49" w:rsidP="00C77E60">
            <w:pPr>
              <w:rPr>
                <w:sz w:val="24"/>
                <w:szCs w:val="24"/>
              </w:rPr>
            </w:pPr>
          </w:p>
        </w:tc>
      </w:tr>
      <w:tr w:rsidR="009A5A49" w14:paraId="0581E986" w14:textId="77777777" w:rsidTr="00784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0" w:type="dxa"/>
            <w:tcBorders>
              <w:top w:val="none" w:sz="0" w:space="0" w:color="auto"/>
              <w:left w:val="none" w:sz="0" w:space="0" w:color="auto"/>
              <w:bottom w:val="none" w:sz="0" w:space="0" w:color="auto"/>
              <w:right w:val="none" w:sz="0" w:space="0" w:color="auto"/>
            </w:tcBorders>
          </w:tcPr>
          <w:p w14:paraId="785F9271" w14:textId="77777777" w:rsidR="009A5A49" w:rsidRPr="009621D8" w:rsidRDefault="009A5A49" w:rsidP="00C77E60">
            <w:pPr>
              <w:rPr>
                <w:sz w:val="24"/>
                <w:szCs w:val="24"/>
              </w:rPr>
            </w:pPr>
          </w:p>
        </w:tc>
      </w:tr>
    </w:tbl>
    <w:p w14:paraId="63E85F84" w14:textId="77777777" w:rsidR="009A5A49" w:rsidRDefault="009A5A49" w:rsidP="009A5A49"/>
    <w:p w14:paraId="5EB6F2B3" w14:textId="77777777" w:rsidR="009A5A49" w:rsidRDefault="009A5A49"/>
    <w:p w14:paraId="6935CCA2" w14:textId="77777777" w:rsidR="00A854E2" w:rsidRPr="00CD54C4" w:rsidRDefault="00CD54C4">
      <w:pPr>
        <w:rPr>
          <w:lang w:val="fr-FR"/>
        </w:rPr>
      </w:pPr>
      <w:proofErr w:type="gramStart"/>
      <w:r w:rsidRPr="00CD54C4">
        <w:rPr>
          <w:lang w:val="fr-FR"/>
        </w:rPr>
        <w:t>Source:</w:t>
      </w:r>
      <w:proofErr w:type="gramEnd"/>
      <w:r w:rsidRPr="00CD54C4">
        <w:rPr>
          <w:lang w:val="fr-FR"/>
        </w:rPr>
        <w:t xml:space="preserve"> </w:t>
      </w:r>
      <w:hyperlink r:id="rId11" w:history="1">
        <w:r w:rsidRPr="000E16E6">
          <w:rPr>
            <w:rStyle w:val="Hyperlink"/>
            <w:lang w:val="fr-FR"/>
          </w:rPr>
          <w:t>https://www.umass.edu/graduate/sites/default/files/files/UMASS%20AMHERST%20POSTDOC%20IDP%20TEMPLATE_FINAL_1.pdf</w:t>
        </w:r>
      </w:hyperlink>
      <w:r w:rsidR="00A854E2" w:rsidRPr="00CD54C4">
        <w:rPr>
          <w:lang w:val="fr-FR"/>
        </w:rPr>
        <w:t xml:space="preserve"> </w:t>
      </w:r>
    </w:p>
    <w:sectPr w:rsidR="00A854E2" w:rsidRPr="00CD54C4" w:rsidSect="00C37DD6">
      <w:headerReference w:type="even" r:id="rId12"/>
      <w:headerReference w:type="default" r:id="rId13"/>
      <w:footerReference w:type="even" r:id="rId14"/>
      <w:footerReference w:type="default" r:id="rId15"/>
      <w:headerReference w:type="first" r:id="rId16"/>
      <w:footerReference w:type="first" r:id="rId17"/>
      <w:pgSz w:w="12240" w:h="15840"/>
      <w:pgMar w:top="1015" w:right="902" w:bottom="1440" w:left="720" w:header="76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A53BC" w14:textId="77777777" w:rsidR="00B71DCF" w:rsidRDefault="00B71DCF">
      <w:pPr>
        <w:spacing w:after="0" w:line="240" w:lineRule="auto"/>
      </w:pPr>
      <w:r>
        <w:separator/>
      </w:r>
    </w:p>
  </w:endnote>
  <w:endnote w:type="continuationSeparator" w:id="0">
    <w:p w14:paraId="2EFD104D" w14:textId="77777777" w:rsidR="00B71DCF" w:rsidRDefault="00B71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48002" w14:textId="77777777" w:rsidR="008A1B46" w:rsidRDefault="008A1B46">
    <w:pPr>
      <w:spacing w:after="0"/>
      <w:ind w:left="181"/>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BA665" w14:textId="77777777" w:rsidR="008A1B46" w:rsidRDefault="008A1B46">
    <w:pPr>
      <w:spacing w:after="0"/>
      <w:ind w:left="18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7F842" w14:textId="77777777" w:rsidR="008A1B46" w:rsidRDefault="00CF11B6">
    <w:pPr>
      <w:spacing w:after="0"/>
      <w:ind w:left="181"/>
      <w:jc w:val="center"/>
    </w:pPr>
    <w:r>
      <w:fldChar w:fldCharType="begin"/>
    </w:r>
    <w:r>
      <w:instrText xml:space="preserve"> PAGE   \* MERGEFORMAT </w:instrText>
    </w:r>
    <w:r>
      <w:fldChar w:fldCharType="separate"/>
    </w:r>
    <w:r>
      <w:t>4</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942AA" w14:textId="77777777" w:rsidR="00B71DCF" w:rsidRDefault="00B71DCF">
      <w:pPr>
        <w:spacing w:after="0" w:line="240" w:lineRule="auto"/>
      </w:pPr>
      <w:r>
        <w:separator/>
      </w:r>
    </w:p>
  </w:footnote>
  <w:footnote w:type="continuationSeparator" w:id="0">
    <w:p w14:paraId="17FA1AB7" w14:textId="77777777" w:rsidR="00B71DCF" w:rsidRDefault="00B71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1ADED" w14:textId="77777777" w:rsidR="008A1B46" w:rsidRDefault="008A1B46">
    <w:pP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FE16" w14:textId="77777777" w:rsidR="008A1B46" w:rsidRDefault="008A1B46">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78D36" w14:textId="77777777" w:rsidR="008A1B46" w:rsidRDefault="00CF11B6">
    <w:pPr>
      <w:spacing w:after="0"/>
    </w:pPr>
    <w:r>
      <w:t xml:space="preserve">Postdoc Individual Development Plan (IDP) UMass Amherst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627ED"/>
    <w:multiLevelType w:val="hybridMultilevel"/>
    <w:tmpl w:val="B29ED1F4"/>
    <w:lvl w:ilvl="0" w:tplc="25AC943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9E5F9E">
      <w:start w:val="1"/>
      <w:numFmt w:val="bullet"/>
      <w:lvlText w:val="o"/>
      <w:lvlJc w:val="left"/>
      <w:pPr>
        <w:ind w:left="11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D4E7CA">
      <w:start w:val="1"/>
      <w:numFmt w:val="bullet"/>
      <w:lvlText w:val="▪"/>
      <w:lvlJc w:val="left"/>
      <w:pPr>
        <w:ind w:left="19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76A2AE">
      <w:start w:val="1"/>
      <w:numFmt w:val="bullet"/>
      <w:lvlText w:val="•"/>
      <w:lvlJc w:val="left"/>
      <w:pPr>
        <w:ind w:left="2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76D188">
      <w:start w:val="1"/>
      <w:numFmt w:val="bullet"/>
      <w:lvlText w:val="o"/>
      <w:lvlJc w:val="left"/>
      <w:pPr>
        <w:ind w:left="33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11ECF14">
      <w:start w:val="1"/>
      <w:numFmt w:val="bullet"/>
      <w:lvlText w:val="▪"/>
      <w:lvlJc w:val="left"/>
      <w:pPr>
        <w:ind w:left="40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3F04AC6">
      <w:start w:val="1"/>
      <w:numFmt w:val="bullet"/>
      <w:lvlText w:val="•"/>
      <w:lvlJc w:val="left"/>
      <w:pPr>
        <w:ind w:left="47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783D58">
      <w:start w:val="1"/>
      <w:numFmt w:val="bullet"/>
      <w:lvlText w:val="o"/>
      <w:lvlJc w:val="left"/>
      <w:pPr>
        <w:ind w:left="55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58221C">
      <w:start w:val="1"/>
      <w:numFmt w:val="bullet"/>
      <w:lvlText w:val="▪"/>
      <w:lvlJc w:val="left"/>
      <w:pPr>
        <w:ind w:left="623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3E7258"/>
    <w:multiLevelType w:val="hybridMultilevel"/>
    <w:tmpl w:val="CF349B42"/>
    <w:lvl w:ilvl="0" w:tplc="BF8297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B29EF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B68AB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64896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2AC9F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A8801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9A1F1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80759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463F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401BB0"/>
    <w:multiLevelType w:val="hybridMultilevel"/>
    <w:tmpl w:val="EEF03112"/>
    <w:lvl w:ilvl="0" w:tplc="050883F8">
      <w:start w:val="1"/>
      <w:numFmt w:val="decimal"/>
      <w:lvlText w:val="%1."/>
      <w:lvlJc w:val="left"/>
      <w:pPr>
        <w:ind w:left="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16A96DE">
      <w:start w:val="1"/>
      <w:numFmt w:val="lowerLetter"/>
      <w:lvlText w:val="%2"/>
      <w:lvlJc w:val="left"/>
      <w:pPr>
        <w:ind w:left="1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07E47AC">
      <w:start w:val="1"/>
      <w:numFmt w:val="lowerRoman"/>
      <w:lvlText w:val="%3"/>
      <w:lvlJc w:val="left"/>
      <w:pPr>
        <w:ind w:left="20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8AD358">
      <w:start w:val="1"/>
      <w:numFmt w:val="decimal"/>
      <w:lvlText w:val="%4"/>
      <w:lvlJc w:val="left"/>
      <w:pPr>
        <w:ind w:left="27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5783E7C">
      <w:start w:val="1"/>
      <w:numFmt w:val="lowerLetter"/>
      <w:lvlText w:val="%5"/>
      <w:lvlJc w:val="left"/>
      <w:pPr>
        <w:ind w:left="34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A58A5BE">
      <w:start w:val="1"/>
      <w:numFmt w:val="lowerRoman"/>
      <w:lvlText w:val="%6"/>
      <w:lvlJc w:val="left"/>
      <w:pPr>
        <w:ind w:left="41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46EE47A">
      <w:start w:val="1"/>
      <w:numFmt w:val="decimal"/>
      <w:lvlText w:val="%7"/>
      <w:lvlJc w:val="left"/>
      <w:pPr>
        <w:ind w:left="48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7A80182">
      <w:start w:val="1"/>
      <w:numFmt w:val="lowerLetter"/>
      <w:lvlText w:val="%8"/>
      <w:lvlJc w:val="left"/>
      <w:pPr>
        <w:ind w:left="56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72612E">
      <w:start w:val="1"/>
      <w:numFmt w:val="lowerRoman"/>
      <w:lvlText w:val="%9"/>
      <w:lvlJc w:val="left"/>
      <w:pPr>
        <w:ind w:left="63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A753BC"/>
    <w:multiLevelType w:val="hybridMultilevel"/>
    <w:tmpl w:val="2C623058"/>
    <w:lvl w:ilvl="0" w:tplc="14B6ED14">
      <w:start w:val="1"/>
      <w:numFmt w:val="decimal"/>
      <w:lvlText w:val="%1."/>
      <w:lvlJc w:val="left"/>
      <w:pPr>
        <w:ind w:left="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D76FD18">
      <w:start w:val="1"/>
      <w:numFmt w:val="lowerLetter"/>
      <w:lvlText w:val="%2"/>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121C04">
      <w:start w:val="1"/>
      <w:numFmt w:val="lowerRoman"/>
      <w:lvlText w:val="%3"/>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B80E3A">
      <w:start w:val="1"/>
      <w:numFmt w:val="decimal"/>
      <w:lvlText w:val="%4"/>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ADDF0">
      <w:start w:val="1"/>
      <w:numFmt w:val="lowerLetter"/>
      <w:lvlText w:val="%5"/>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DF465E6">
      <w:start w:val="1"/>
      <w:numFmt w:val="lowerRoman"/>
      <w:lvlText w:val="%6"/>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8A69E4">
      <w:start w:val="1"/>
      <w:numFmt w:val="decimal"/>
      <w:lvlText w:val="%7"/>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964122">
      <w:start w:val="1"/>
      <w:numFmt w:val="lowerLetter"/>
      <w:lvlText w:val="%8"/>
      <w:lvlJc w:val="left"/>
      <w:pPr>
        <w:ind w:left="5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194AB22">
      <w:start w:val="1"/>
      <w:numFmt w:val="lowerRoman"/>
      <w:lvlText w:val="%9"/>
      <w:lvlJc w:val="left"/>
      <w:pPr>
        <w:ind w:left="6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665B82"/>
    <w:multiLevelType w:val="hybridMultilevel"/>
    <w:tmpl w:val="A9968AB8"/>
    <w:lvl w:ilvl="0" w:tplc="5BCADD24">
      <w:start w:val="1"/>
      <w:numFmt w:val="bullet"/>
      <w:lvlText w:val="•"/>
      <w:lvlJc w:val="left"/>
      <w:pPr>
        <w:ind w:left="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ACE9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D6D95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A6C4E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14736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E5A39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58525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44F03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0BCAA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4"/>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alentina Carnevali">
    <w15:presenceInfo w15:providerId="AD" w15:userId="S::vcarnevali@mitacs.ca::2fc74b04-5f44-4293-8890-409058097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B7513AE6-3BE2-4B87-A5E6-F4DC08EAFC4B}"/>
    <w:docVar w:name="dgnword-eventsink" w:val="1193910419056"/>
  </w:docVars>
  <w:rsids>
    <w:rsidRoot w:val="008A1B46"/>
    <w:rsid w:val="0001114F"/>
    <w:rsid w:val="000325AC"/>
    <w:rsid w:val="00075A41"/>
    <w:rsid w:val="00083AEE"/>
    <w:rsid w:val="000F00FA"/>
    <w:rsid w:val="00120E08"/>
    <w:rsid w:val="00150BA8"/>
    <w:rsid w:val="001C0F9E"/>
    <w:rsid w:val="001C55E0"/>
    <w:rsid w:val="001E4130"/>
    <w:rsid w:val="002128D1"/>
    <w:rsid w:val="0022432C"/>
    <w:rsid w:val="002357B3"/>
    <w:rsid w:val="00254C98"/>
    <w:rsid w:val="00282B72"/>
    <w:rsid w:val="002C027C"/>
    <w:rsid w:val="00337216"/>
    <w:rsid w:val="003E7622"/>
    <w:rsid w:val="003F4F34"/>
    <w:rsid w:val="003F70A7"/>
    <w:rsid w:val="004B0DD0"/>
    <w:rsid w:val="004D4281"/>
    <w:rsid w:val="0050015A"/>
    <w:rsid w:val="005240A7"/>
    <w:rsid w:val="005509A8"/>
    <w:rsid w:val="005B3459"/>
    <w:rsid w:val="005D3A85"/>
    <w:rsid w:val="00622AA4"/>
    <w:rsid w:val="00636801"/>
    <w:rsid w:val="00661409"/>
    <w:rsid w:val="006D0E13"/>
    <w:rsid w:val="00707078"/>
    <w:rsid w:val="00740DA6"/>
    <w:rsid w:val="007849C2"/>
    <w:rsid w:val="007B40D2"/>
    <w:rsid w:val="00862CDB"/>
    <w:rsid w:val="00885EF3"/>
    <w:rsid w:val="00894D89"/>
    <w:rsid w:val="008A1B46"/>
    <w:rsid w:val="008B3C92"/>
    <w:rsid w:val="008D3B5B"/>
    <w:rsid w:val="00915F1B"/>
    <w:rsid w:val="009621D8"/>
    <w:rsid w:val="009A5A49"/>
    <w:rsid w:val="009E0A22"/>
    <w:rsid w:val="00A10E6E"/>
    <w:rsid w:val="00A776A6"/>
    <w:rsid w:val="00A77FF6"/>
    <w:rsid w:val="00A854E2"/>
    <w:rsid w:val="00AC6B85"/>
    <w:rsid w:val="00AD1B7B"/>
    <w:rsid w:val="00B053AB"/>
    <w:rsid w:val="00B10FAE"/>
    <w:rsid w:val="00B577D2"/>
    <w:rsid w:val="00B629E2"/>
    <w:rsid w:val="00B62ADF"/>
    <w:rsid w:val="00B71DCF"/>
    <w:rsid w:val="00BF45E7"/>
    <w:rsid w:val="00C37DD6"/>
    <w:rsid w:val="00C50748"/>
    <w:rsid w:val="00C65284"/>
    <w:rsid w:val="00C9652F"/>
    <w:rsid w:val="00CA77C7"/>
    <w:rsid w:val="00CD4944"/>
    <w:rsid w:val="00CD54C4"/>
    <w:rsid w:val="00CF11B6"/>
    <w:rsid w:val="00D06598"/>
    <w:rsid w:val="00D128F5"/>
    <w:rsid w:val="00D153B0"/>
    <w:rsid w:val="00D62119"/>
    <w:rsid w:val="00D73D61"/>
    <w:rsid w:val="00D832F6"/>
    <w:rsid w:val="00D979B3"/>
    <w:rsid w:val="00DA56FA"/>
    <w:rsid w:val="00DF7F33"/>
    <w:rsid w:val="00E0694B"/>
    <w:rsid w:val="00E1565B"/>
    <w:rsid w:val="00E41129"/>
    <w:rsid w:val="00E54BC6"/>
    <w:rsid w:val="00EA1D42"/>
    <w:rsid w:val="00EB22FE"/>
    <w:rsid w:val="00ED20EC"/>
    <w:rsid w:val="00EE0A93"/>
    <w:rsid w:val="00EF2935"/>
    <w:rsid w:val="00EF634F"/>
    <w:rsid w:val="00F3523F"/>
    <w:rsid w:val="00F44335"/>
    <w:rsid w:val="00F92D47"/>
    <w:rsid w:val="00FA3031"/>
    <w:rsid w:val="00FD65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379A"/>
  <w15:docId w15:val="{644DCC42-5E9C-45D9-BEB6-7215F21A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50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BA8"/>
    <w:rPr>
      <w:rFonts w:ascii="Calibri" w:eastAsia="Calibri" w:hAnsi="Calibri" w:cs="Calibri"/>
      <w:color w:val="000000"/>
    </w:rPr>
  </w:style>
  <w:style w:type="paragraph" w:styleId="Footer">
    <w:name w:val="footer"/>
    <w:basedOn w:val="Normal"/>
    <w:link w:val="FooterChar"/>
    <w:uiPriority w:val="99"/>
    <w:unhideWhenUsed/>
    <w:rsid w:val="00150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BA8"/>
    <w:rPr>
      <w:rFonts w:ascii="Calibri" w:eastAsia="Calibri" w:hAnsi="Calibri" w:cs="Calibri"/>
      <w:color w:val="000000"/>
    </w:rPr>
  </w:style>
  <w:style w:type="character" w:styleId="Hyperlink">
    <w:name w:val="Hyperlink"/>
    <w:basedOn w:val="DefaultParagraphFont"/>
    <w:uiPriority w:val="99"/>
    <w:unhideWhenUsed/>
    <w:rsid w:val="00A854E2"/>
    <w:rPr>
      <w:color w:val="0563C1" w:themeColor="hyperlink"/>
      <w:u w:val="single"/>
    </w:rPr>
  </w:style>
  <w:style w:type="character" w:styleId="UnresolvedMention">
    <w:name w:val="Unresolved Mention"/>
    <w:basedOn w:val="DefaultParagraphFont"/>
    <w:uiPriority w:val="99"/>
    <w:semiHidden/>
    <w:unhideWhenUsed/>
    <w:rsid w:val="00A854E2"/>
    <w:rPr>
      <w:color w:val="605E5C"/>
      <w:shd w:val="clear" w:color="auto" w:fill="E1DFDD"/>
    </w:rPr>
  </w:style>
  <w:style w:type="table" w:customStyle="1" w:styleId="LightList1">
    <w:name w:val="Light List1"/>
    <w:basedOn w:val="TableNormal"/>
    <w:uiPriority w:val="61"/>
    <w:rsid w:val="009A5A49"/>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740DA6"/>
    <w:rPr>
      <w:sz w:val="16"/>
      <w:szCs w:val="16"/>
    </w:rPr>
  </w:style>
  <w:style w:type="paragraph" w:styleId="CommentText">
    <w:name w:val="annotation text"/>
    <w:basedOn w:val="Normal"/>
    <w:link w:val="CommentTextChar"/>
    <w:uiPriority w:val="99"/>
    <w:semiHidden/>
    <w:unhideWhenUsed/>
    <w:rsid w:val="00740DA6"/>
    <w:pPr>
      <w:spacing w:line="240" w:lineRule="auto"/>
    </w:pPr>
    <w:rPr>
      <w:sz w:val="20"/>
      <w:szCs w:val="20"/>
    </w:rPr>
  </w:style>
  <w:style w:type="character" w:customStyle="1" w:styleId="CommentTextChar">
    <w:name w:val="Comment Text Char"/>
    <w:basedOn w:val="DefaultParagraphFont"/>
    <w:link w:val="CommentText"/>
    <w:uiPriority w:val="99"/>
    <w:semiHidden/>
    <w:rsid w:val="00740DA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DA6"/>
    <w:rPr>
      <w:b/>
      <w:bCs/>
    </w:rPr>
  </w:style>
  <w:style w:type="character" w:customStyle="1" w:styleId="CommentSubjectChar">
    <w:name w:val="Comment Subject Char"/>
    <w:basedOn w:val="CommentTextChar"/>
    <w:link w:val="CommentSubject"/>
    <w:uiPriority w:val="99"/>
    <w:semiHidden/>
    <w:rsid w:val="00740DA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mass.edu/graduate/sites/default/files/files/UMASS%20AMHERST%20POSTDOC%20IDP%20TEMPLATE_FINAL_1.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http://schemas.microsoft.com/sharepoint/v3/fields"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0D032E7CF43845B947798CDEC04E36" ma:contentTypeVersion="14" ma:contentTypeDescription="Create a new document." ma:contentTypeScope="" ma:versionID="fa8511bebcc55ad615033a9f1fd00b8c">
  <xsd:schema xmlns:xsd="http://www.w3.org/2001/XMLSchema" xmlns:xs="http://www.w3.org/2001/XMLSchema" xmlns:p="http://schemas.microsoft.com/office/2006/metadata/properties" xmlns:ns2="23a552be-f180-4640-aa5d-e537e531dffd" xmlns:ns3="http://schemas.microsoft.com/sharepoint/v3/fields" xmlns:ns4="5347cb6c-21dd-4d2c-ac51-11211a2dbe5c" targetNamespace="http://schemas.microsoft.com/office/2006/metadata/properties" ma:root="true" ma:fieldsID="ee4b4644e249d90bdb43b8fd27fc58a6" ns2:_="" ns3:_="" ns4:_="">
    <xsd:import namespace="23a552be-f180-4640-aa5d-e537e531dffd"/>
    <xsd:import namespace="http://schemas.microsoft.com/sharepoint/v3/fields"/>
    <xsd:import namespace="5347cb6c-21dd-4d2c-ac51-11211a2dbe5c"/>
    <xsd:element name="properties">
      <xsd:complexType>
        <xsd:sequence>
          <xsd:element name="documentManagement">
            <xsd:complexType>
              <xsd:all>
                <xsd:element ref="ns2:MediaServiceMetadata" minOccurs="0"/>
                <xsd:element ref="ns2:MediaServiceFastMetadata" minOccurs="0"/>
                <xsd:element ref="ns3:_Status" minOccurs="0"/>
                <xsd:element ref="ns2:MediaServiceAutoKeyPoints" minOccurs="0"/>
                <xsd:element ref="ns2:MediaServiceKeyPoints" minOccurs="0"/>
                <xsd:element ref="ns4:SharedWithUsers" minOccurs="0"/>
                <xsd:element ref="ns4: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552be-f180-4640-aa5d-e537e531df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0" nillable="true" ma:displayName="Status" ma:format="Dropdown" ma:internalName="_Status" ma:readOnly="false">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347cb6c-21dd-4d2c-ac51-11211a2dbe5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7E9FC-F014-438D-8B3E-47272EE92E3F}">
  <ds:schemaRefs>
    <ds:schemaRef ds:uri="http://schemas.microsoft.com/office/2006/metadata/properties"/>
    <ds:schemaRef ds:uri="http://schemas.microsoft.com/office/infopath/2007/PartnerControls"/>
    <ds:schemaRef ds:uri="http://schemas.microsoft.com/sharepoint/v3/fields"/>
  </ds:schemaRefs>
</ds:datastoreItem>
</file>

<file path=customXml/itemProps2.xml><?xml version="1.0" encoding="utf-8"?>
<ds:datastoreItem xmlns:ds="http://schemas.openxmlformats.org/officeDocument/2006/customXml" ds:itemID="{7CD9B177-3F0C-44F9-834A-9432968A64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552be-f180-4640-aa5d-e537e531dffd"/>
    <ds:schemaRef ds:uri="http://schemas.microsoft.com/sharepoint/v3/fields"/>
    <ds:schemaRef ds:uri="5347cb6c-21dd-4d2c-ac51-11211a2db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0D8F82-5F43-4988-AA2B-7BBD6A283834}">
  <ds:schemaRefs>
    <ds:schemaRef ds:uri="http://schemas.microsoft.com/sharepoint/v3/contenttype/forms"/>
  </ds:schemaRefs>
</ds:datastoreItem>
</file>

<file path=customXml/itemProps4.xml><?xml version="1.0" encoding="utf-8"?>
<ds:datastoreItem xmlns:ds="http://schemas.openxmlformats.org/officeDocument/2006/customXml" ds:itemID="{4D9F7364-2F40-4F4C-BEBA-A36021C5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Individual Development Plan for Postdocs</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Development Plan for Postdocs</dc:title>
  <dc:subject/>
  <dc:creator>Birkholz, Alysia</dc:creator>
  <cp:keywords/>
  <cp:lastModifiedBy>Valentina Carnevali</cp:lastModifiedBy>
  <cp:revision>2</cp:revision>
  <cp:lastPrinted>2021-01-16T18:26:00Z</cp:lastPrinted>
  <dcterms:created xsi:type="dcterms:W3CDTF">2021-09-28T23:09:00Z</dcterms:created>
  <dcterms:modified xsi:type="dcterms:W3CDTF">2021-09-28T23:09:00Z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0x010100660D032E7CF43845B947798CDEC04E36</vt:lpwstr>
  </property>
</Properties>
</file>